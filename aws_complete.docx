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027" w:rsidRDefault="006206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22027">
        <w:t xml:space="preserve">                                                            </w:t>
      </w:r>
    </w:p>
    <w:p w:rsidR="00722027" w:rsidRDefault="00722027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 w:rsidRPr="00FC2A42">
        <w:rPr>
          <w:color w:val="FF0000"/>
        </w:rPr>
        <w:t>ec2-</w:t>
      </w:r>
      <w:proofErr w:type="gramStart"/>
      <w:r w:rsidRPr="00FC2A42">
        <w:rPr>
          <w:color w:val="FF0000"/>
        </w:rPr>
        <w:t>instance</w:t>
      </w:r>
      <w:r w:rsidR="001474D1">
        <w:rPr>
          <w:color w:val="FF0000"/>
        </w:rPr>
        <w:t>(</w:t>
      </w:r>
      <w:proofErr w:type="gramEnd"/>
      <w:r w:rsidR="001474D1">
        <w:rPr>
          <w:color w:val="FF0000"/>
        </w:rPr>
        <w:t>Elastic Complete Cloud)</w:t>
      </w:r>
    </w:p>
    <w:p w:rsidR="00341BA2" w:rsidRPr="00FC2A42" w:rsidRDefault="00341BA2">
      <w:pPr>
        <w:rPr>
          <w:color w:val="FF0000"/>
        </w:rPr>
      </w:pPr>
      <w:r>
        <w:rPr>
          <w:color w:val="FF0000"/>
        </w:rPr>
        <w:t>Types of ec2 instances:</w:t>
      </w:r>
    </w:p>
    <w:p w:rsidR="00FC2A42" w:rsidRDefault="00341BA2" w:rsidP="00FC2A42">
      <w:r>
        <w:t xml:space="preserve">Micro </w:t>
      </w:r>
      <w:proofErr w:type="spellStart"/>
      <w:r>
        <w:t>instance</w:t>
      </w:r>
      <w:proofErr w:type="gramStart"/>
      <w:r>
        <w:t>,</w:t>
      </w:r>
      <w:r w:rsidR="00FC2A42" w:rsidRPr="00FC2A42">
        <w:t>General</w:t>
      </w:r>
      <w:proofErr w:type="spellEnd"/>
      <w:proofErr w:type="gramEnd"/>
      <w:r w:rsidR="00FC2A42" w:rsidRPr="00FC2A42">
        <w:t xml:space="preserve"> </w:t>
      </w:r>
      <w:proofErr w:type="spellStart"/>
      <w:r w:rsidR="00FC2A42" w:rsidRPr="00FC2A42">
        <w:t>Purpose</w:t>
      </w:r>
      <w:r>
        <w:t>,</w:t>
      </w:r>
      <w:r w:rsidR="00FC2A42" w:rsidRPr="00FC2A42">
        <w:t>Compute</w:t>
      </w:r>
      <w:proofErr w:type="spellEnd"/>
      <w:r w:rsidR="00FC2A42" w:rsidRPr="00FC2A42">
        <w:t xml:space="preserve"> </w:t>
      </w:r>
      <w:proofErr w:type="spellStart"/>
      <w:r w:rsidR="00FC2A42" w:rsidRPr="00FC2A42">
        <w:t>Optimized</w:t>
      </w:r>
      <w:r>
        <w:t>,</w:t>
      </w:r>
      <w:r w:rsidR="00FC2A42" w:rsidRPr="00FC2A42">
        <w:t>Memory</w:t>
      </w:r>
      <w:proofErr w:type="spellEnd"/>
      <w:r w:rsidR="00FC2A42" w:rsidRPr="00FC2A42">
        <w:t xml:space="preserve"> </w:t>
      </w:r>
      <w:proofErr w:type="spellStart"/>
      <w:r w:rsidR="00FC2A42" w:rsidRPr="00FC2A42">
        <w:t>Optimized</w:t>
      </w:r>
      <w:r>
        <w:t>,</w:t>
      </w:r>
      <w:r w:rsidR="00FC2A42" w:rsidRPr="00FC2A42">
        <w:t>Accelerated</w:t>
      </w:r>
      <w:proofErr w:type="spellEnd"/>
      <w:r w:rsidR="00FC2A42" w:rsidRPr="00FC2A42">
        <w:t xml:space="preserve"> Computing</w:t>
      </w:r>
      <w:r>
        <w:t xml:space="preserve"> </w:t>
      </w:r>
      <w:proofErr w:type="spellStart"/>
      <w:r>
        <w:t>Optimized,</w:t>
      </w:r>
      <w:r w:rsidR="00FC2A42" w:rsidRPr="00FC2A42">
        <w:t>Storage</w:t>
      </w:r>
      <w:proofErr w:type="spellEnd"/>
      <w:r w:rsidR="00FC2A42" w:rsidRPr="00FC2A42">
        <w:t xml:space="preserve"> </w:t>
      </w:r>
      <w:proofErr w:type="spellStart"/>
      <w:r w:rsidR="00FC2A42" w:rsidRPr="00FC2A42">
        <w:t>Optimized</w:t>
      </w:r>
      <w:r>
        <w:t>,Gpu</w:t>
      </w:r>
      <w:proofErr w:type="spellEnd"/>
      <w:r>
        <w:t xml:space="preserve"> optimized.</w:t>
      </w:r>
    </w:p>
    <w:p w:rsidR="00341BA2" w:rsidRDefault="00341BA2" w:rsidP="00FC2A42">
      <w:r>
        <w:t>Images id is different for each region for same IMI image.</w:t>
      </w:r>
    </w:p>
    <w:p w:rsidR="00341BA2" w:rsidRDefault="00CB0655" w:rsidP="00FC2A42">
      <w:r w:rsidRPr="00CB0655">
        <w:rPr>
          <w:color w:val="FF0000"/>
        </w:rPr>
        <w:t>Us</w:t>
      </w:r>
      <w:r w:rsidR="00341BA2" w:rsidRPr="00CB0655">
        <w:rPr>
          <w:color w:val="FF0000"/>
        </w:rPr>
        <w:t>er</w:t>
      </w:r>
      <w:r w:rsidRPr="00CB0655">
        <w:rPr>
          <w:color w:val="FF0000"/>
        </w:rPr>
        <w:t xml:space="preserve"> </w:t>
      </w:r>
      <w:r w:rsidR="00341BA2" w:rsidRPr="00CB0655">
        <w:rPr>
          <w:color w:val="FF0000"/>
        </w:rPr>
        <w:t>Data:</w:t>
      </w:r>
      <w:r>
        <w:t xml:space="preserve"> This is a code to run when ec2 instance is launching.</w:t>
      </w:r>
    </w:p>
    <w:p w:rsidR="00C25F6F" w:rsidRDefault="00C25F6F" w:rsidP="00FC2A42">
      <w:r>
        <w:t xml:space="preserve">If restarted </w:t>
      </w:r>
      <w:proofErr w:type="spellStart"/>
      <w:r>
        <w:t>ip</w:t>
      </w:r>
      <w:proofErr w:type="spellEnd"/>
      <w:r>
        <w:t xml:space="preserve"> address </w:t>
      </w:r>
      <w:proofErr w:type="gramStart"/>
      <w:r>
        <w:t>will  not</w:t>
      </w:r>
      <w:proofErr w:type="gramEnd"/>
      <w:r>
        <w:t xml:space="preserve"> change. </w:t>
      </w:r>
      <w:proofErr w:type="gramStart"/>
      <w:r>
        <w:t xml:space="preserve">If shut down and start </w:t>
      </w:r>
      <w:proofErr w:type="spellStart"/>
      <w:r>
        <w:t>ip</w:t>
      </w:r>
      <w:proofErr w:type="spellEnd"/>
      <w:r>
        <w:t xml:space="preserve"> address will change.</w:t>
      </w:r>
      <w:proofErr w:type="gramEnd"/>
    </w:p>
    <w:p w:rsidR="00C25F6F" w:rsidRDefault="00C25F6F" w:rsidP="00FC2A42">
      <w:r>
        <w:t xml:space="preserve">If terminated </w:t>
      </w:r>
      <w:proofErr w:type="spellStart"/>
      <w:proofErr w:type="gramStart"/>
      <w:r>
        <w:t>cpu</w:t>
      </w:r>
      <w:proofErr w:type="spellEnd"/>
      <w:proofErr w:type="gramEnd"/>
      <w:r>
        <w:t xml:space="preserve"> and ram will not </w:t>
      </w:r>
      <w:proofErr w:type="spellStart"/>
      <w:r>
        <w:t>charged</w:t>
      </w:r>
      <w:proofErr w:type="spellEnd"/>
      <w:r>
        <w:t>. Only Storage will charge.</w:t>
      </w:r>
    </w:p>
    <w:p w:rsidR="00C25F6F" w:rsidRDefault="000B51F3" w:rsidP="00FC2A42">
      <w:r>
        <w:t xml:space="preserve">Tags will help to inspector to check security reached </w:t>
      </w:r>
      <w:r w:rsidR="00D27B0D">
        <w:t>certain</w:t>
      </w:r>
      <w:r>
        <w:t xml:space="preserve"> </w:t>
      </w:r>
      <w:r w:rsidR="00D27B0D">
        <w:t>expedition</w:t>
      </w:r>
      <w:r>
        <w:t>.</w:t>
      </w:r>
    </w:p>
    <w:p w:rsidR="002F7C8C" w:rsidRDefault="00F40AFC" w:rsidP="00FC2A42">
      <w:r>
        <w:t xml:space="preserve">Ec2 default storage </w:t>
      </w:r>
      <w:proofErr w:type="spellStart"/>
      <w:proofErr w:type="gramStart"/>
      <w:r>
        <w:t>ebs</w:t>
      </w:r>
      <w:proofErr w:type="spellEnd"/>
      <w:proofErr w:type="gramEnd"/>
      <w:r>
        <w:t>.</w:t>
      </w:r>
    </w:p>
    <w:p w:rsidR="000139A5" w:rsidRPr="00100D07" w:rsidRDefault="000139A5" w:rsidP="00100D07">
      <w:pPr>
        <w:jc w:val="center"/>
        <w:rPr>
          <w:b/>
          <w:sz w:val="24"/>
          <w:szCs w:val="24"/>
        </w:rPr>
      </w:pPr>
      <w:r w:rsidRPr="00100D07">
        <w:rPr>
          <w:b/>
          <w:sz w:val="24"/>
          <w:szCs w:val="24"/>
        </w:rPr>
        <w:t>Based on pricing:</w:t>
      </w:r>
    </w:p>
    <w:p w:rsidR="00100D07" w:rsidRDefault="00BA196E" w:rsidP="000139A5">
      <w:p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8" w:history="1">
        <w:r w:rsidR="000139A5" w:rsidRPr="000139A5">
          <w:rPr>
            <w:rFonts w:ascii="Helvetica" w:eastAsia="Times New Roman" w:hAnsi="Helvetica" w:cs="Helvetica"/>
            <w:color w:val="333333"/>
            <w:sz w:val="21"/>
          </w:rPr>
          <w:t>Amazon EC2 Spot Instances</w:t>
        </w:r>
      </w:hyperlink>
      <w:r w:rsidR="000139A5">
        <w:rPr>
          <w:rFonts w:ascii="Helvetica" w:eastAsia="Times New Roman" w:hAnsi="Helvetica" w:cs="Helvetica"/>
          <w:color w:val="333333"/>
          <w:sz w:val="21"/>
          <w:szCs w:val="21"/>
        </w:rPr>
        <w:t>,</w:t>
      </w:r>
    </w:p>
    <w:p w:rsidR="00100D07" w:rsidRDefault="00BA196E" w:rsidP="000139A5">
      <w:p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" w:history="1">
        <w:r w:rsidR="000139A5" w:rsidRPr="000139A5">
          <w:rPr>
            <w:rFonts w:ascii="Helvetica" w:eastAsia="Times New Roman" w:hAnsi="Helvetica" w:cs="Helvetica"/>
            <w:color w:val="333333"/>
            <w:sz w:val="21"/>
          </w:rPr>
          <w:t>Amazon EC2 Reserved Instances</w:t>
        </w:r>
      </w:hyperlink>
      <w:r w:rsidR="000139A5">
        <w:rPr>
          <w:rFonts w:ascii="Helvetica" w:eastAsia="Times New Roman" w:hAnsi="Helvetica" w:cs="Helvetica"/>
          <w:color w:val="333333"/>
          <w:sz w:val="21"/>
          <w:szCs w:val="21"/>
        </w:rPr>
        <w:t>,</w:t>
      </w:r>
    </w:p>
    <w:p w:rsidR="00100D07" w:rsidRDefault="00BA196E" w:rsidP="000139A5">
      <w:p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0" w:history="1">
        <w:r w:rsidR="000139A5" w:rsidRPr="000139A5">
          <w:rPr>
            <w:rFonts w:ascii="Helvetica" w:eastAsia="Times New Roman" w:hAnsi="Helvetica" w:cs="Helvetica"/>
            <w:color w:val="333333"/>
            <w:sz w:val="21"/>
          </w:rPr>
          <w:t>Amazon EC2 Dedicated Hosts</w:t>
        </w:r>
      </w:hyperlink>
      <w:r w:rsidR="000139A5">
        <w:rPr>
          <w:rFonts w:ascii="Helvetica" w:eastAsia="Times New Roman" w:hAnsi="Helvetica" w:cs="Helvetica"/>
          <w:color w:val="333333"/>
          <w:sz w:val="21"/>
          <w:szCs w:val="21"/>
        </w:rPr>
        <w:t>,</w:t>
      </w:r>
      <w:r w:rsidR="00DA765E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</w:p>
    <w:p w:rsidR="000139A5" w:rsidRDefault="00BA196E" w:rsidP="000139A5">
      <w:pPr>
        <w:spacing w:beforeAutospacing="1" w:after="0" w:afterAutospacing="1" w:line="240" w:lineRule="auto"/>
      </w:pPr>
      <w:hyperlink r:id="rId11" w:history="1">
        <w:r w:rsidR="000139A5" w:rsidRPr="000139A5">
          <w:rPr>
            <w:rFonts w:ascii="Helvetica" w:eastAsia="Times New Roman" w:hAnsi="Helvetica" w:cs="Helvetica"/>
            <w:color w:val="E47911"/>
            <w:sz w:val="21"/>
          </w:rPr>
          <w:t>Amazon EC2 Dedicated Instances</w:t>
        </w:r>
      </w:hyperlink>
      <w:r w:rsidR="00A01E9F">
        <w:t>.</w:t>
      </w:r>
    </w:p>
    <w:p w:rsidR="00100D07" w:rsidRDefault="00100D07" w:rsidP="000139A5">
      <w:pPr>
        <w:spacing w:beforeAutospacing="1" w:after="0" w:afterAutospacing="1" w:line="240" w:lineRule="auto"/>
      </w:pPr>
      <w:r>
        <w:t>We can use ec2 instance as NAT instance.</w:t>
      </w:r>
    </w:p>
    <w:p w:rsidR="00A01E9F" w:rsidRDefault="00A01E9F" w:rsidP="000139A5">
      <w:pPr>
        <w:spacing w:beforeAutospacing="1" w:after="0" w:afterAutospacing="1" w:line="240" w:lineRule="auto"/>
      </w:pPr>
    </w:p>
    <w:p w:rsidR="00100D07" w:rsidRPr="000139A5" w:rsidRDefault="00100D07" w:rsidP="000139A5">
      <w:p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40AFC" w:rsidRDefault="00F40AFC" w:rsidP="00FC2A42"/>
    <w:p w:rsidR="003F58CB" w:rsidRDefault="003F58CB" w:rsidP="00FC2A42"/>
    <w:p w:rsidR="003F58CB" w:rsidRDefault="003F58CB" w:rsidP="00FC2A42"/>
    <w:p w:rsidR="003F58CB" w:rsidRDefault="003F58CB" w:rsidP="00FC2A42"/>
    <w:p w:rsidR="003F58CB" w:rsidRDefault="003F58CB" w:rsidP="00FC2A42"/>
    <w:p w:rsidR="003F58CB" w:rsidRDefault="003F58CB" w:rsidP="00FC2A42"/>
    <w:p w:rsidR="00DA552B" w:rsidRDefault="00DA552B" w:rsidP="00FC2A42"/>
    <w:p w:rsidR="00DA552B" w:rsidRDefault="00DA552B" w:rsidP="00FC2A42"/>
    <w:p w:rsidR="00DA552B" w:rsidRDefault="00DA552B" w:rsidP="00FC2A42"/>
    <w:p w:rsidR="00DA552B" w:rsidRDefault="00DA552B" w:rsidP="00FC2A42"/>
    <w:p w:rsidR="00DA552B" w:rsidRDefault="00DA552B" w:rsidP="00FC2A42"/>
    <w:p w:rsidR="00DA552B" w:rsidRDefault="00DA552B" w:rsidP="00FC2A42"/>
    <w:p w:rsidR="00DA552B" w:rsidRDefault="00DA552B" w:rsidP="00FC2A42"/>
    <w:p w:rsidR="00DA552B" w:rsidRDefault="00DA552B" w:rsidP="00FC2A42"/>
    <w:p w:rsidR="003F58CB" w:rsidRDefault="00AD6544" w:rsidP="00FC2A42">
      <w:r>
        <w:t>************************************************************************************</w:t>
      </w:r>
    </w:p>
    <w:p w:rsidR="00EF4485" w:rsidRDefault="00EF4485" w:rsidP="00FC2A42">
      <w:r>
        <w:t>**************************************************************************************************************************************************************************</w:t>
      </w:r>
    </w:p>
    <w:p w:rsidR="00EF4485" w:rsidRDefault="00EF4485" w:rsidP="00FC2A42">
      <w:proofErr w:type="gramStart"/>
      <w:r>
        <w:t>s3:</w:t>
      </w:r>
      <w:proofErr w:type="gramEnd"/>
      <w:r w:rsidR="005B6EFF">
        <w:t>(OBJECT STORAGE)</w:t>
      </w:r>
    </w:p>
    <w:p w:rsidR="00EF4485" w:rsidRDefault="00EF4485" w:rsidP="00FC2A42">
      <w:r>
        <w:t>Visibly it is to be global</w:t>
      </w:r>
      <w:r w:rsidR="002D4CE7">
        <w:t xml:space="preserve"> but it is regional specific</w:t>
      </w:r>
      <w:r>
        <w:t>.</w:t>
      </w:r>
    </w:p>
    <w:p w:rsidR="00EF4485" w:rsidRDefault="00EF4485" w:rsidP="00FC2A42">
      <w:proofErr w:type="gramStart"/>
      <w:r>
        <w:t>unique</w:t>
      </w:r>
      <w:proofErr w:type="gramEnd"/>
      <w:r>
        <w:t xml:space="preserve"> name in entire </w:t>
      </w:r>
      <w:proofErr w:type="spellStart"/>
      <w:r>
        <w:t>aws</w:t>
      </w:r>
      <w:proofErr w:type="spellEnd"/>
      <w:r w:rsidR="00C34755">
        <w:t xml:space="preserve">  in the world.</w:t>
      </w:r>
    </w:p>
    <w:p w:rsidR="00EF4485" w:rsidRDefault="00B513ED" w:rsidP="00FC2A42">
      <w:r>
        <w:t>C</w:t>
      </w:r>
      <w:r w:rsidR="00EF4485">
        <w:t>ross account access is work but policy should describe.</w:t>
      </w:r>
    </w:p>
    <w:p w:rsidR="00EF4485" w:rsidRDefault="00EF4485" w:rsidP="00FC2A42">
      <w:proofErr w:type="gramStart"/>
      <w:r>
        <w:t>complete</w:t>
      </w:r>
      <w:proofErr w:type="gramEnd"/>
      <w:r>
        <w:t xml:space="preserve"> static website</w:t>
      </w:r>
      <w:r w:rsidR="002625E1">
        <w:t xml:space="preserve"> we can host</w:t>
      </w:r>
      <w:r>
        <w:t>.</w:t>
      </w:r>
    </w:p>
    <w:p w:rsidR="00EF4485" w:rsidRDefault="00EF4485" w:rsidP="00FC2A42">
      <w:r>
        <w:t>We can enable logs in s3 buckets.</w:t>
      </w:r>
    </w:p>
    <w:p w:rsidR="00EF4485" w:rsidRDefault="00EF4485" w:rsidP="00FC2A42">
      <w:r>
        <w:t xml:space="preserve">We can create </w:t>
      </w:r>
      <w:proofErr w:type="gramStart"/>
      <w:r>
        <w:t>events ,</w:t>
      </w:r>
      <w:proofErr w:type="gramEnd"/>
      <w:r>
        <w:t xml:space="preserve"> ex </w:t>
      </w:r>
      <w:proofErr w:type="spellStart"/>
      <w:r>
        <w:t>any thing</w:t>
      </w:r>
      <w:proofErr w:type="spellEnd"/>
      <w:r>
        <w:t xml:space="preserve"> </w:t>
      </w:r>
      <w:r w:rsidR="005074D6">
        <w:t xml:space="preserve">changed </w:t>
      </w:r>
      <w:r>
        <w:t xml:space="preserve"> in s3 buckets </w:t>
      </w:r>
      <w:r w:rsidR="001C7142">
        <w:t xml:space="preserve"> this event will trigger.(SNS(Simple Notification Service),LAMBDA FUNCTION(this is a function when specific event occurs) </w:t>
      </w:r>
      <w:r w:rsidR="005074D6">
        <w:t>,</w:t>
      </w:r>
      <w:proofErr w:type="spellStart"/>
      <w:r w:rsidR="005074D6">
        <w:t>sqsque</w:t>
      </w:r>
      <w:proofErr w:type="spellEnd"/>
      <w:r w:rsidR="005074D6">
        <w:t>)</w:t>
      </w:r>
    </w:p>
    <w:p w:rsidR="005074D6" w:rsidRDefault="005074D6" w:rsidP="00FC2A42">
      <w:proofErr w:type="gramStart"/>
      <w:r>
        <w:t>Enabling  versioning</w:t>
      </w:r>
      <w:proofErr w:type="gramEnd"/>
      <w:r>
        <w:t xml:space="preserve"> , We can upload multiple files with same name.</w:t>
      </w:r>
      <w:r w:rsidR="003F58CB">
        <w:t xml:space="preserve"> After enabling we cannot disable </w:t>
      </w:r>
      <w:proofErr w:type="gramStart"/>
      <w:r w:rsidR="003F58CB">
        <w:t>versioning ,we</w:t>
      </w:r>
      <w:proofErr w:type="gramEnd"/>
      <w:r w:rsidR="003F58CB">
        <w:t xml:space="preserve"> can only suspend it only.</w:t>
      </w:r>
      <w:bookmarkStart w:id="0" w:name="_GoBack"/>
      <w:bookmarkEnd w:id="0"/>
    </w:p>
    <w:p w:rsidR="005074D6" w:rsidRDefault="005074D6" w:rsidP="00FC2A42">
      <w:r w:rsidRPr="005B6EFF">
        <w:rPr>
          <w:color w:val="FF0000"/>
        </w:rPr>
        <w:t>Storage classes</w:t>
      </w:r>
      <w:r>
        <w:t xml:space="preserve">: standard </w:t>
      </w:r>
      <w:proofErr w:type="gramStart"/>
      <w:r>
        <w:t>storage</w:t>
      </w:r>
      <w:r w:rsidR="00D2199C">
        <w:t>(</w:t>
      </w:r>
      <w:proofErr w:type="gramEnd"/>
      <w:r w:rsidR="00D2199C">
        <w:t>3 replicas in)</w:t>
      </w:r>
      <w:r>
        <w:t>, standard-infrequently</w:t>
      </w:r>
      <w:r w:rsidR="00D2199C">
        <w:t>(3 replicas)</w:t>
      </w:r>
      <w:r>
        <w:t>, Reduced redundancy</w:t>
      </w:r>
      <w:r w:rsidR="00D2199C">
        <w:t>(2</w:t>
      </w:r>
      <w:r w:rsidR="003F58CB">
        <w:t xml:space="preserve"> replicas)</w:t>
      </w:r>
      <w:r>
        <w:t>.</w:t>
      </w:r>
    </w:p>
    <w:p w:rsidR="003F58CB" w:rsidRDefault="003F58CB" w:rsidP="00FC2A42">
      <w:r>
        <w:t>We can create action based or requirements. This is called life cycle policies.</w:t>
      </w:r>
    </w:p>
    <w:p w:rsidR="003F58CB" w:rsidRDefault="003F58CB" w:rsidP="00FC2A42">
      <w:r>
        <w:t xml:space="preserve">To enable cross region replication must and should we have to enable </w:t>
      </w:r>
      <w:r w:rsidRPr="00BA16E4">
        <w:rPr>
          <w:color w:val="FF0000"/>
        </w:rPr>
        <w:t>versioning</w:t>
      </w:r>
      <w:r>
        <w:t>.</w:t>
      </w:r>
    </w:p>
    <w:p w:rsidR="003F58CB" w:rsidRDefault="003F58CB" w:rsidP="00FC2A42">
      <w:r w:rsidRPr="00BA16E4">
        <w:rPr>
          <w:color w:val="FF0000"/>
        </w:rPr>
        <w:t xml:space="preserve">Transfer </w:t>
      </w:r>
      <w:proofErr w:type="gramStart"/>
      <w:r w:rsidR="00265A93" w:rsidRPr="00BA16E4">
        <w:rPr>
          <w:color w:val="FF0000"/>
        </w:rPr>
        <w:t>Acceleration</w:t>
      </w:r>
      <w:r>
        <w:t xml:space="preserve"> :</w:t>
      </w:r>
      <w:proofErr w:type="gramEnd"/>
      <w:r>
        <w:t xml:space="preserve">  </w:t>
      </w:r>
      <w:r w:rsidR="00265A93">
        <w:t xml:space="preserve">This will enables us to upload objects to long distance buckets. This will create one endpoint near </w:t>
      </w:r>
      <w:proofErr w:type="gramStart"/>
      <w:r w:rsidR="00265A93">
        <w:t>us .</w:t>
      </w:r>
      <w:proofErr w:type="gramEnd"/>
      <w:r w:rsidR="00265A93">
        <w:t xml:space="preserve"> We will upload our objects to near </w:t>
      </w:r>
      <w:proofErr w:type="gramStart"/>
      <w:r w:rsidR="00265A93">
        <w:t>endpoint .</w:t>
      </w:r>
      <w:proofErr w:type="gramEnd"/>
      <w:r w:rsidR="00265A93">
        <w:t xml:space="preserve"> From near endpoint it goes throw amazon network. This will provide us secure</w:t>
      </w:r>
      <w:r w:rsidR="002625E1">
        <w:t>.</w:t>
      </w:r>
    </w:p>
    <w:p w:rsidR="002625E1" w:rsidRDefault="002625E1" w:rsidP="00FC2A42">
      <w:r>
        <w:lastRenderedPageBreak/>
        <w:t xml:space="preserve">We can access s3 buckets with </w:t>
      </w:r>
      <w:proofErr w:type="spellStart"/>
      <w:r w:rsidRPr="0051018C">
        <w:rPr>
          <w:color w:val="FF0000"/>
        </w:rPr>
        <w:t>get</w:t>
      </w:r>
      <w:proofErr w:type="gramStart"/>
      <w:r w:rsidRPr="0051018C">
        <w:rPr>
          <w:color w:val="FF0000"/>
        </w:rPr>
        <w:t>,and</w:t>
      </w:r>
      <w:proofErr w:type="spellEnd"/>
      <w:proofErr w:type="gramEnd"/>
      <w:r w:rsidRPr="0051018C">
        <w:rPr>
          <w:color w:val="FF0000"/>
        </w:rPr>
        <w:t xml:space="preserve"> put</w:t>
      </w:r>
      <w:r>
        <w:t xml:space="preserve"> requests from browser.</w:t>
      </w:r>
      <w:r w:rsidR="00F40AFC">
        <w:t xml:space="preserve"> </w:t>
      </w:r>
      <w:r>
        <w:t xml:space="preserve">We can access from cli by using Access key id, Secret key </w:t>
      </w:r>
      <w:proofErr w:type="gramStart"/>
      <w:r>
        <w:t>id .</w:t>
      </w:r>
      <w:proofErr w:type="gramEnd"/>
    </w:p>
    <w:p w:rsidR="00D27B0D" w:rsidRDefault="00D27B0D" w:rsidP="00FC2A42">
      <w:r>
        <w:t xml:space="preserve">Once object max size </w:t>
      </w:r>
      <w:r w:rsidRPr="00BA16E4">
        <w:rPr>
          <w:color w:val="FF0000"/>
        </w:rPr>
        <w:t>5tb</w:t>
      </w:r>
      <w:r>
        <w:t>. In one bucket we can store n number of objects.</w:t>
      </w:r>
    </w:p>
    <w:p w:rsidR="00AD6544" w:rsidRDefault="00AD6544" w:rsidP="00FC2A42"/>
    <w:p w:rsidR="00AD6544" w:rsidRDefault="00AD6544" w:rsidP="00FC2A42">
      <w: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3F58CB" w:rsidRDefault="003F58CB" w:rsidP="00FC2A42"/>
    <w:p w:rsidR="005074D6" w:rsidRDefault="005074D6" w:rsidP="00FC2A42"/>
    <w:p w:rsidR="005074D6" w:rsidRDefault="00965F89" w:rsidP="00FC2A42">
      <w:r>
        <w:t xml:space="preserve">                                                            </w:t>
      </w:r>
      <w:r w:rsidR="00696D72">
        <w:t xml:space="preserve">                 </w:t>
      </w:r>
      <w:proofErr w:type="gramStart"/>
      <w:r w:rsidR="00696D72">
        <w:t>VPC(</w:t>
      </w:r>
      <w:proofErr w:type="gramEnd"/>
      <w:r w:rsidR="00696D72">
        <w:t>Virtual Private Cloud)</w:t>
      </w:r>
    </w:p>
    <w:p w:rsidR="00696D72" w:rsidRDefault="00696D72" w:rsidP="00FC2A42">
      <w:r>
        <w:t xml:space="preserve">When creating AWS account we will get default </w:t>
      </w:r>
      <w:proofErr w:type="spellStart"/>
      <w:r>
        <w:t>vpc</w:t>
      </w:r>
      <w:proofErr w:type="spellEnd"/>
      <w:r>
        <w:t xml:space="preserve"> in our account. </w:t>
      </w:r>
      <w:proofErr w:type="gramStart"/>
      <w:r>
        <w:t>Same way default subnet also present.</w:t>
      </w:r>
      <w:proofErr w:type="gramEnd"/>
      <w:r>
        <w:t xml:space="preserve"> </w:t>
      </w:r>
    </w:p>
    <w:p w:rsidR="00696D72" w:rsidRDefault="00696D72" w:rsidP="00FC2A42">
      <w:r>
        <w:t xml:space="preserve">Default VPC can be deleted, </w:t>
      </w:r>
      <w:proofErr w:type="gramStart"/>
      <w:r>
        <w:t>If</w:t>
      </w:r>
      <w:proofErr w:type="gramEnd"/>
      <w:r>
        <w:t xml:space="preserve"> want again contact amazon customer care.</w:t>
      </w:r>
    </w:p>
    <w:p w:rsidR="00696D72" w:rsidRDefault="00696D72" w:rsidP="00FC2A42">
      <w:proofErr w:type="gramStart"/>
      <w:r>
        <w:t>Dedicated/default: Dedicated the resource to us.</w:t>
      </w:r>
      <w:proofErr w:type="gramEnd"/>
      <w:r>
        <w:t xml:space="preserve"> Default means sharing the resource with isolated.</w:t>
      </w:r>
    </w:p>
    <w:p w:rsidR="00696D72" w:rsidRDefault="00696D72" w:rsidP="00FC2A42">
      <w:r>
        <w:t>VPC is region specific.</w:t>
      </w:r>
    </w:p>
    <w:p w:rsidR="00696D72" w:rsidRDefault="00696D72" w:rsidP="00FC2A42">
      <w:r>
        <w:t xml:space="preserve">DHCP will </w:t>
      </w:r>
      <w:proofErr w:type="spellStart"/>
      <w:r>
        <w:t>asign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to Resources.</w:t>
      </w:r>
    </w:p>
    <w:p w:rsidR="00696D72" w:rsidRDefault="00696D72" w:rsidP="00FC2A42">
      <w:r>
        <w:t>Availability zones to save from disaster.</w:t>
      </w:r>
    </w:p>
    <w:p w:rsidR="00696D72" w:rsidRDefault="00BF3E21" w:rsidP="00FC2A42">
      <w:r>
        <w:t>VPC service is free.</w:t>
      </w:r>
    </w:p>
    <w:p w:rsidR="007C30D1" w:rsidRDefault="007C30D1" w:rsidP="00FC2A42">
      <w:r>
        <w:t xml:space="preserve">By default one route table is created for every </w:t>
      </w:r>
      <w:proofErr w:type="spellStart"/>
      <w:r>
        <w:t>vpc</w:t>
      </w:r>
      <w:proofErr w:type="spellEnd"/>
      <w:r>
        <w:t xml:space="preserve">. This route </w:t>
      </w:r>
      <w:proofErr w:type="gramStart"/>
      <w:r>
        <w:t>table</w:t>
      </w:r>
      <w:r w:rsidR="00BA16E4">
        <w:t>(</w:t>
      </w:r>
      <w:proofErr w:type="gramEnd"/>
      <w:r w:rsidR="00BA16E4">
        <w:t>default route table)</w:t>
      </w:r>
      <w:r>
        <w:t xml:space="preserve"> connected with IGW.(internet Gate Way)</w:t>
      </w:r>
    </w:p>
    <w:p w:rsidR="005C2720" w:rsidRDefault="005C2720" w:rsidP="00FC2A42">
      <w:r>
        <w:tab/>
      </w:r>
      <w:r>
        <w:tab/>
      </w:r>
      <w:r>
        <w:tab/>
      </w:r>
      <w:r>
        <w:tab/>
      </w:r>
      <w:r>
        <w:tab/>
        <w:t>VPC-Peering</w:t>
      </w:r>
    </w:p>
    <w:p w:rsidR="0083431D" w:rsidRDefault="0083431D" w:rsidP="00FC2A42">
      <w:r>
        <w:t>We can connect multiple VPC with VPC</w:t>
      </w:r>
      <w:r w:rsidR="005C2720">
        <w:t xml:space="preserve"> peering. </w:t>
      </w:r>
    </w:p>
    <w:p w:rsidR="0083431D" w:rsidRDefault="005C2720" w:rsidP="00FC2A42">
      <w:r>
        <w:t>With</w:t>
      </w:r>
      <w:r w:rsidR="0083431D">
        <w:t xml:space="preserve"> VPC-peering we can use one VPC </w:t>
      </w:r>
      <w:proofErr w:type="gramStart"/>
      <w:r w:rsidR="0083431D">
        <w:t>resources(</w:t>
      </w:r>
      <w:proofErr w:type="gramEnd"/>
      <w:r w:rsidR="0083431D">
        <w:t>ex : ec2) in another VPC.</w:t>
      </w:r>
    </w:p>
    <w:p w:rsidR="0083431D" w:rsidRDefault="0083431D" w:rsidP="00FC2A42">
      <w:r>
        <w:t>This can be possible in same account and different account.</w:t>
      </w:r>
    </w:p>
    <w:p w:rsidR="0083431D" w:rsidRDefault="0083431D" w:rsidP="00FC2A42">
      <w:r>
        <w:t>This can be possible in same region with different region.</w:t>
      </w:r>
    </w:p>
    <w:p w:rsidR="0083431D" w:rsidRDefault="004C1797" w:rsidP="00FC2A42">
      <w:r>
        <w:t xml:space="preserve">Transitive peering is not supporting. </w:t>
      </w:r>
    </w:p>
    <w:p w:rsidR="00BA16E4" w:rsidRDefault="00BA16E4" w:rsidP="00FC2A42"/>
    <w:p w:rsidR="004C1797" w:rsidRDefault="004C1797" w:rsidP="00FC2A42">
      <w:r>
        <w:lastRenderedPageBreak/>
        <w:t xml:space="preserve">Example: If vpc1 is peering with </w:t>
      </w:r>
      <w:proofErr w:type="gramStart"/>
      <w:r>
        <w:t>vpc2 ,</w:t>
      </w:r>
      <w:proofErr w:type="gramEnd"/>
      <w:r>
        <w:t xml:space="preserve"> vpc2 is peering with vpc3 .</w:t>
      </w:r>
    </w:p>
    <w:p w:rsidR="004C1797" w:rsidRDefault="004C1797" w:rsidP="00FC2A42">
      <w:r>
        <w:t xml:space="preserve">Here vpc1 resource cannot used by </w:t>
      </w:r>
      <w:proofErr w:type="spellStart"/>
      <w:r>
        <w:t>vpc</w:t>
      </w:r>
      <w:proofErr w:type="spellEnd"/>
      <w:r>
        <w:t xml:space="preserve"> 3.This is called Transient peering, </w:t>
      </w:r>
      <w:proofErr w:type="gramStart"/>
      <w:r>
        <w:t>This</w:t>
      </w:r>
      <w:proofErr w:type="gramEnd"/>
      <w:r>
        <w:t xml:space="preserve"> is not possible.</w:t>
      </w:r>
    </w:p>
    <w:p w:rsidR="0083431D" w:rsidRDefault="0083431D" w:rsidP="00FC2A42">
      <w:r>
        <w:t xml:space="preserve">While </w:t>
      </w:r>
      <w:proofErr w:type="gramStart"/>
      <w:r>
        <w:t xml:space="preserve">peering </w:t>
      </w:r>
      <w:r w:rsidR="004C1797">
        <w:t xml:space="preserve"> VPC</w:t>
      </w:r>
      <w:proofErr w:type="gramEnd"/>
      <w:r w:rsidR="004C1797">
        <w:t xml:space="preserve"> ,</w:t>
      </w:r>
      <w:r w:rsidRPr="00646977">
        <w:rPr>
          <w:color w:val="FF0000"/>
        </w:rPr>
        <w:t>CYDER block</w:t>
      </w:r>
      <w:r>
        <w:t xml:space="preserve"> range will not the same</w:t>
      </w:r>
    </w:p>
    <w:p w:rsidR="0083431D" w:rsidRDefault="0083431D" w:rsidP="00FC2A42">
      <w:r>
        <w:t xml:space="preserve">Process:                      Assume </w:t>
      </w:r>
      <w:proofErr w:type="gramStart"/>
      <w:r>
        <w:t>Two</w:t>
      </w:r>
      <w:proofErr w:type="gramEnd"/>
      <w:r>
        <w:t xml:space="preserve"> </w:t>
      </w:r>
      <w:proofErr w:type="spellStart"/>
      <w:r>
        <w:t>vpc</w:t>
      </w:r>
      <w:proofErr w:type="spellEnd"/>
      <w:r>
        <w:t xml:space="preserve"> are there                         VPC1 and VPC2.</w:t>
      </w:r>
    </w:p>
    <w:p w:rsidR="0083431D" w:rsidRDefault="0083431D" w:rsidP="00FC2A42">
      <w:proofErr w:type="gramStart"/>
      <w:r>
        <w:t>Modify  the</w:t>
      </w:r>
      <w:proofErr w:type="gramEnd"/>
      <w:r>
        <w:t xml:space="preserve"> route table of one  VPC by placing another VPC ' s CIDR block. Do this for both VPC.</w:t>
      </w:r>
    </w:p>
    <w:p w:rsidR="0083431D" w:rsidRDefault="0083431D" w:rsidP="00FC2A42"/>
    <w:p w:rsidR="0083431D" w:rsidRDefault="0083431D" w:rsidP="00FC2A42"/>
    <w:p w:rsidR="0083431D" w:rsidRDefault="0083431D" w:rsidP="00FC2A42"/>
    <w:p w:rsidR="007C30D1" w:rsidRPr="00646977" w:rsidRDefault="007C30D1" w:rsidP="00FC2A42">
      <w:pPr>
        <w:rPr>
          <w:b/>
          <w:color w:val="FF0000"/>
        </w:rPr>
      </w:pPr>
      <w:r w:rsidRPr="00646977">
        <w:rPr>
          <w:b/>
          <w:color w:val="FF0000"/>
        </w:rPr>
        <w:t xml:space="preserve">                                                                       Subnets</w:t>
      </w:r>
    </w:p>
    <w:p w:rsidR="002729C0" w:rsidRDefault="002729C0" w:rsidP="00FC2A42">
      <w:r>
        <w:t xml:space="preserve">5 </w:t>
      </w:r>
      <w:proofErr w:type="spellStart"/>
      <w:r>
        <w:t>ip</w:t>
      </w:r>
      <w:proofErr w:type="spellEnd"/>
      <w:r>
        <w:t xml:space="preserve"> addresses are required for amazon internal use, </w:t>
      </w:r>
      <w:proofErr w:type="gramStart"/>
      <w:r>
        <w:t>When</w:t>
      </w:r>
      <w:proofErr w:type="gramEnd"/>
      <w:r>
        <w:t xml:space="preserve"> creating subnets.</w:t>
      </w:r>
    </w:p>
    <w:p w:rsidR="002729C0" w:rsidRDefault="002729C0" w:rsidP="00FC2A42">
      <w:r>
        <w:t>Private Subnet:   IGW not attached</w:t>
      </w:r>
    </w:p>
    <w:p w:rsidR="002729C0" w:rsidRDefault="002729C0" w:rsidP="00FC2A42">
      <w:r>
        <w:t>Public Subnet:  IGW attached.</w:t>
      </w:r>
    </w:p>
    <w:p w:rsidR="002729C0" w:rsidRDefault="00885F19" w:rsidP="00FC2A42">
      <w:r>
        <w:t>If new subnet is created that new sub net is associated with default route table.</w:t>
      </w:r>
    </w:p>
    <w:p w:rsidR="00AA3D02" w:rsidRDefault="00AA3D02" w:rsidP="00FC2A42">
      <w:r>
        <w:t xml:space="preserve">         </w:t>
      </w:r>
      <w:r w:rsidR="00643F8C">
        <w:t xml:space="preserve">                         </w:t>
      </w:r>
    </w:p>
    <w:p w:rsidR="00643F8C" w:rsidRDefault="00643F8C" w:rsidP="00FC2A42">
      <w:r>
        <w:t xml:space="preserve">We can provide internet to private sub net with one way internet with using NAT </w:t>
      </w:r>
      <w:proofErr w:type="spellStart"/>
      <w:r>
        <w:t>instance</w:t>
      </w:r>
      <w:proofErr w:type="gramStart"/>
      <w:r>
        <w:t>,NAT</w:t>
      </w:r>
      <w:proofErr w:type="spellEnd"/>
      <w:proofErr w:type="gramEnd"/>
      <w:r>
        <w:t xml:space="preserve"> gate way</w:t>
      </w:r>
    </w:p>
    <w:p w:rsidR="00643F8C" w:rsidRDefault="00643F8C" w:rsidP="00FC2A42"/>
    <w:p w:rsidR="00AA3D02" w:rsidRDefault="00AA3D02" w:rsidP="00FC2A42"/>
    <w:p w:rsidR="00AA3D02" w:rsidRDefault="00AA3D02" w:rsidP="00FC2A42"/>
    <w:p w:rsidR="00AA3D02" w:rsidRDefault="00AA3D02" w:rsidP="00FC2A42"/>
    <w:p w:rsidR="00AA3D02" w:rsidRDefault="00AA3D02" w:rsidP="00FC2A42"/>
    <w:p w:rsidR="00AA3D02" w:rsidRDefault="00AA3D02" w:rsidP="00FC2A42"/>
    <w:p w:rsidR="00AA3D02" w:rsidRDefault="00AA3D02" w:rsidP="00FC2A42"/>
    <w:p w:rsidR="00AA3D02" w:rsidRDefault="00AA3D02" w:rsidP="00FC2A42"/>
    <w:p w:rsidR="00AA3D02" w:rsidRDefault="00AA3D02" w:rsidP="00FC2A42"/>
    <w:p w:rsidR="00AA3D02" w:rsidRDefault="00AA3D02" w:rsidP="00FC2A42"/>
    <w:p w:rsidR="00AA3D02" w:rsidRDefault="00AA3D02" w:rsidP="00FC2A42"/>
    <w:p w:rsidR="00AA3D02" w:rsidRDefault="00AA3D02" w:rsidP="00FC2A42"/>
    <w:p w:rsidR="00AA3D02" w:rsidRDefault="00AA3D02" w:rsidP="00FC2A42"/>
    <w:p w:rsidR="00AA3D02" w:rsidRDefault="00AA3D02" w:rsidP="00FC2A42">
      <w:r>
        <w:t xml:space="preserve">                                               </w:t>
      </w:r>
      <w:proofErr w:type="gramStart"/>
      <w:r>
        <w:t>Difference between NACL &amp; SUCURITY GROUP.</w:t>
      </w:r>
      <w:proofErr w:type="gramEnd"/>
    </w:p>
    <w:tbl>
      <w:tblPr>
        <w:tblStyle w:val="TableGrid"/>
        <w:tblW w:w="9772" w:type="dxa"/>
        <w:tblLook w:val="04A0" w:firstRow="1" w:lastRow="0" w:firstColumn="1" w:lastColumn="0" w:noHBand="0" w:noVBand="1"/>
      </w:tblPr>
      <w:tblGrid>
        <w:gridCol w:w="4886"/>
        <w:gridCol w:w="4886"/>
      </w:tblGrid>
      <w:tr w:rsidR="00AA3D02" w:rsidTr="00AA3D02">
        <w:trPr>
          <w:trHeight w:val="7443"/>
        </w:trPr>
        <w:tc>
          <w:tcPr>
            <w:tcW w:w="4886" w:type="dxa"/>
          </w:tcPr>
          <w:p w:rsidR="00AA3D02" w:rsidRDefault="00AA3D02" w:rsidP="00FC2A42">
            <w:r>
              <w:t xml:space="preserve">This is virtual fire wall of the sub net. </w:t>
            </w:r>
          </w:p>
          <w:p w:rsidR="00AA3D02" w:rsidRDefault="00AA3D02" w:rsidP="00FC2A42">
            <w:r>
              <w:t>This is applicable to subnet level.</w:t>
            </w:r>
          </w:p>
          <w:p w:rsidR="00357DFA" w:rsidRDefault="00357DFA" w:rsidP="00FC2A42"/>
          <w:p w:rsidR="00357DFA" w:rsidRDefault="00357DFA" w:rsidP="00FC2A42">
            <w:proofErr w:type="spellStart"/>
            <w:r>
              <w:t>Statless</w:t>
            </w:r>
            <w:proofErr w:type="spellEnd"/>
            <w:r>
              <w:t xml:space="preserve"> ( Inbound rule cannot be remembered)</w:t>
            </w:r>
          </w:p>
          <w:p w:rsidR="00357DFA" w:rsidRDefault="00357DFA" w:rsidP="00FC2A42"/>
          <w:p w:rsidR="00357DFA" w:rsidRDefault="00357DFA" w:rsidP="00FC2A42">
            <w:r>
              <w:t xml:space="preserve">We can control </w:t>
            </w:r>
            <w:proofErr w:type="spellStart"/>
            <w:r>
              <w:t>ip</w:t>
            </w:r>
            <w:proofErr w:type="spellEnd"/>
            <w:r>
              <w:t xml:space="preserve"> level</w:t>
            </w:r>
            <w:r w:rsidR="00FA1931">
              <w:t xml:space="preserve"> blocking</w:t>
            </w:r>
          </w:p>
          <w:p w:rsidR="00357DFA" w:rsidRDefault="00357DFA" w:rsidP="00FC2A42"/>
          <w:p w:rsidR="00357DFA" w:rsidRDefault="00357DFA" w:rsidP="00FC2A42">
            <w:r>
              <w:t xml:space="preserve">By default every subnet has </w:t>
            </w:r>
            <w:proofErr w:type="spellStart"/>
            <w:r>
              <w:t>it</w:t>
            </w:r>
            <w:proofErr w:type="spellEnd"/>
            <w:r>
              <w:t xml:space="preserve"> own NACL.</w:t>
            </w:r>
          </w:p>
          <w:p w:rsidR="00357DFA" w:rsidRDefault="00357DFA" w:rsidP="00FC2A42">
            <w:r>
              <w:t xml:space="preserve">This will allow all traffic inside and </w:t>
            </w:r>
            <w:proofErr w:type="spellStart"/>
            <w:proofErr w:type="gramStart"/>
            <w:r>
              <w:t>out  side</w:t>
            </w:r>
            <w:proofErr w:type="spellEnd"/>
            <w:proofErr w:type="gramEnd"/>
            <w:r>
              <w:t>.</w:t>
            </w:r>
          </w:p>
          <w:p w:rsidR="00357DFA" w:rsidRDefault="001D6DA2" w:rsidP="00FC2A42">
            <w:r>
              <w:t>Only one NACL is allowed for one subnet.</w:t>
            </w:r>
          </w:p>
          <w:p w:rsidR="00357DFA" w:rsidRDefault="00357DFA" w:rsidP="00FC2A42"/>
          <w:p w:rsidR="00357DFA" w:rsidRDefault="00357DFA" w:rsidP="00FC2A42">
            <w:r>
              <w:t>It can control in bound and out bound.</w:t>
            </w:r>
          </w:p>
          <w:p w:rsidR="00357DFA" w:rsidRDefault="00357DFA" w:rsidP="00FC2A42"/>
          <w:p w:rsidR="00357DFA" w:rsidRDefault="00357DFA" w:rsidP="00FC2A42"/>
          <w:p w:rsidR="00357DFA" w:rsidRPr="00800147" w:rsidRDefault="000D220A" w:rsidP="00FC2A42">
            <w:pPr>
              <w:rPr>
                <w:color w:val="FF0000"/>
              </w:rPr>
            </w:pPr>
            <w:r w:rsidRPr="00800147">
              <w:rPr>
                <w:color w:val="FF0000"/>
              </w:rPr>
              <w:t xml:space="preserve">Example: This will accept http </w:t>
            </w:r>
            <w:proofErr w:type="spellStart"/>
            <w:r w:rsidRPr="00800147">
              <w:rPr>
                <w:color w:val="FF0000"/>
              </w:rPr>
              <w:t>trafic</w:t>
            </w:r>
            <w:proofErr w:type="spellEnd"/>
            <w:r w:rsidRPr="00800147">
              <w:rPr>
                <w:color w:val="FF0000"/>
              </w:rPr>
              <w:t xml:space="preserve"> inside but it </w:t>
            </w:r>
            <w:proofErr w:type="gramStart"/>
            <w:r w:rsidRPr="00800147">
              <w:rPr>
                <w:color w:val="FF0000"/>
              </w:rPr>
              <w:t>can  stop</w:t>
            </w:r>
            <w:proofErr w:type="gramEnd"/>
            <w:r w:rsidRPr="00800147">
              <w:rPr>
                <w:color w:val="FF0000"/>
              </w:rPr>
              <w:t xml:space="preserve">  outbound </w:t>
            </w:r>
            <w:proofErr w:type="spellStart"/>
            <w:r w:rsidRPr="00800147">
              <w:rPr>
                <w:color w:val="FF0000"/>
              </w:rPr>
              <w:t>trafic</w:t>
            </w:r>
            <w:proofErr w:type="spellEnd"/>
            <w:r w:rsidRPr="00800147">
              <w:rPr>
                <w:color w:val="FF0000"/>
              </w:rPr>
              <w:t xml:space="preserve"> of http.</w:t>
            </w:r>
            <w:r w:rsidR="00357DFA" w:rsidRPr="00800147">
              <w:rPr>
                <w:color w:val="FF0000"/>
              </w:rPr>
              <w:t xml:space="preserve"> </w:t>
            </w:r>
          </w:p>
          <w:p w:rsidR="00971430" w:rsidRDefault="00971430" w:rsidP="00FC2A42"/>
          <w:p w:rsidR="00971430" w:rsidRDefault="00111A42" w:rsidP="00FC2A42">
            <w:r>
              <w:t xml:space="preserve">Note: Rule format should be 100,200,300.Because we can add another rule between tease numbers. </w:t>
            </w:r>
          </w:p>
          <w:p w:rsidR="00111A42" w:rsidRDefault="00111A42" w:rsidP="00FC2A42"/>
          <w:p w:rsidR="00111A42" w:rsidRDefault="00111A42" w:rsidP="00FC2A42">
            <w:r>
              <w:t>Rule will be applicable from less number to higher number.</w:t>
            </w:r>
          </w:p>
          <w:p w:rsidR="00111A42" w:rsidRDefault="00111A42" w:rsidP="00FC2A42"/>
        </w:tc>
        <w:tc>
          <w:tcPr>
            <w:tcW w:w="4886" w:type="dxa"/>
          </w:tcPr>
          <w:p w:rsidR="00AA3D02" w:rsidRDefault="00357DFA" w:rsidP="00FC2A42">
            <w:r>
              <w:t>This is virtual fire wall for ec2</w:t>
            </w:r>
            <w:proofErr w:type="gramStart"/>
            <w:r>
              <w:t>,elb,alb,AutoScalling</w:t>
            </w:r>
            <w:proofErr w:type="gramEnd"/>
            <w:r>
              <w:t xml:space="preserve"> Groups.</w:t>
            </w:r>
          </w:p>
          <w:p w:rsidR="00357DFA" w:rsidRDefault="00357DFA" w:rsidP="00FC2A42"/>
          <w:p w:rsidR="00357DFA" w:rsidRDefault="00357DFA" w:rsidP="00FC2A42">
            <w:proofErr w:type="spellStart"/>
            <w:r>
              <w:t>Statefull</w:t>
            </w:r>
            <w:proofErr w:type="spellEnd"/>
            <w:r>
              <w:t xml:space="preserve"> (In bound rules will remember)</w:t>
            </w:r>
          </w:p>
          <w:p w:rsidR="00357DFA" w:rsidRDefault="00357DFA" w:rsidP="00FC2A42"/>
          <w:p w:rsidR="00357DFA" w:rsidRDefault="00357DFA" w:rsidP="00FC2A42">
            <w:r>
              <w:t xml:space="preserve">No </w:t>
            </w:r>
            <w:proofErr w:type="spellStart"/>
            <w:r>
              <w:t>ip</w:t>
            </w:r>
            <w:proofErr w:type="spellEnd"/>
            <w:r>
              <w:t xml:space="preserve"> level control.</w:t>
            </w:r>
          </w:p>
          <w:p w:rsidR="00357DFA" w:rsidRDefault="00357DFA" w:rsidP="00FC2A42"/>
          <w:p w:rsidR="00357DFA" w:rsidRDefault="00357DFA" w:rsidP="00FC2A42">
            <w:r>
              <w:t xml:space="preserve">At least one security group is required for one </w:t>
            </w:r>
            <w:proofErr w:type="gramStart"/>
            <w:r>
              <w:t>ENA(</w:t>
            </w:r>
            <w:proofErr w:type="gramEnd"/>
            <w:r>
              <w:t xml:space="preserve">Electronic network interface). </w:t>
            </w:r>
            <w:proofErr w:type="spellStart"/>
            <w:r>
              <w:t>Fore</w:t>
            </w:r>
            <w:proofErr w:type="spellEnd"/>
            <w:r>
              <w:t xml:space="preserve"> one ENI max 5 security groups can be attached.</w:t>
            </w:r>
          </w:p>
          <w:p w:rsidR="00357DFA" w:rsidRDefault="00357DFA" w:rsidP="00FC2A42"/>
          <w:p w:rsidR="00357DFA" w:rsidRDefault="00357DFA" w:rsidP="00FC2A42">
            <w:r>
              <w:t>This controls Inbound but cannot control out bounds.</w:t>
            </w:r>
          </w:p>
          <w:p w:rsidR="00357DFA" w:rsidRDefault="00357DFA" w:rsidP="00FC2A42"/>
          <w:p w:rsidR="00357DFA" w:rsidRPr="00800147" w:rsidRDefault="00357DFA" w:rsidP="00FC2A42">
            <w:pPr>
              <w:rPr>
                <w:color w:val="FF0000"/>
              </w:rPr>
            </w:pPr>
            <w:r w:rsidRPr="00800147">
              <w:rPr>
                <w:color w:val="FF0000"/>
              </w:rPr>
              <w:t>E</w:t>
            </w:r>
            <w:r w:rsidR="000D220A" w:rsidRPr="00800147">
              <w:rPr>
                <w:color w:val="FF0000"/>
              </w:rPr>
              <w:t>x</w:t>
            </w:r>
            <w:r w:rsidRPr="00800147">
              <w:rPr>
                <w:color w:val="FF0000"/>
              </w:rPr>
              <w:t xml:space="preserve">ample: This will </w:t>
            </w:r>
            <w:r w:rsidR="000D220A" w:rsidRPr="00800147">
              <w:rPr>
                <w:color w:val="FF0000"/>
              </w:rPr>
              <w:t xml:space="preserve">accept http </w:t>
            </w:r>
            <w:proofErr w:type="spellStart"/>
            <w:r w:rsidR="000D220A" w:rsidRPr="00800147">
              <w:rPr>
                <w:color w:val="FF0000"/>
              </w:rPr>
              <w:t>trafic</w:t>
            </w:r>
            <w:proofErr w:type="spellEnd"/>
            <w:r w:rsidR="000D220A" w:rsidRPr="00800147">
              <w:rPr>
                <w:color w:val="FF0000"/>
              </w:rPr>
              <w:t xml:space="preserve"> inside but it </w:t>
            </w:r>
            <w:proofErr w:type="gramStart"/>
            <w:r w:rsidR="000D220A" w:rsidRPr="00800147">
              <w:rPr>
                <w:color w:val="FF0000"/>
              </w:rPr>
              <w:t>cannot  stop</w:t>
            </w:r>
            <w:proofErr w:type="gramEnd"/>
            <w:r w:rsidR="000D220A" w:rsidRPr="00800147">
              <w:rPr>
                <w:color w:val="FF0000"/>
              </w:rPr>
              <w:t xml:space="preserve">  outbound </w:t>
            </w:r>
            <w:proofErr w:type="spellStart"/>
            <w:r w:rsidR="000D220A" w:rsidRPr="00800147">
              <w:rPr>
                <w:color w:val="FF0000"/>
              </w:rPr>
              <w:t>trafic</w:t>
            </w:r>
            <w:proofErr w:type="spellEnd"/>
            <w:r w:rsidR="000D220A" w:rsidRPr="00800147">
              <w:rPr>
                <w:color w:val="FF0000"/>
              </w:rPr>
              <w:t xml:space="preserve"> of http.</w:t>
            </w:r>
          </w:p>
          <w:p w:rsidR="00971430" w:rsidRDefault="00971430" w:rsidP="00FC2A42"/>
          <w:p w:rsidR="00971430" w:rsidRDefault="00971430" w:rsidP="00FC2A42">
            <w:r>
              <w:t xml:space="preserve">Note: If it accepts http </w:t>
            </w:r>
            <w:proofErr w:type="gramStart"/>
            <w:r>
              <w:t>request ,it</w:t>
            </w:r>
            <w:proofErr w:type="gramEnd"/>
            <w:r>
              <w:t xml:space="preserve"> automatically accept out traffic of http.</w:t>
            </w:r>
          </w:p>
        </w:tc>
      </w:tr>
    </w:tbl>
    <w:p w:rsidR="00AA3D02" w:rsidRDefault="00AA3D02" w:rsidP="00FC2A42"/>
    <w:p w:rsidR="00885F19" w:rsidRDefault="00AA3D02" w:rsidP="00FC2A42">
      <w:r>
        <w:t xml:space="preserve"> </w:t>
      </w:r>
    </w:p>
    <w:p w:rsidR="00BF3E21" w:rsidRDefault="007C30D1" w:rsidP="00FC2A42">
      <w:r>
        <w:t xml:space="preserve"> </w:t>
      </w:r>
    </w:p>
    <w:p w:rsidR="00696D72" w:rsidRDefault="00696D72" w:rsidP="00FC2A42"/>
    <w:p w:rsidR="00DA44F4" w:rsidRDefault="00DA44F4" w:rsidP="00FC2A42"/>
    <w:p w:rsidR="00DA44F4" w:rsidRDefault="00DA44F4" w:rsidP="00FC2A42"/>
    <w:p w:rsidR="00DA44F4" w:rsidRDefault="00DA44F4" w:rsidP="00FC2A42"/>
    <w:p w:rsidR="00DA44F4" w:rsidRDefault="00DA44F4" w:rsidP="00FC2A42"/>
    <w:p w:rsidR="00DA44F4" w:rsidRDefault="00DA44F4" w:rsidP="00FC2A42"/>
    <w:p w:rsidR="00DA44F4" w:rsidRDefault="00DA44F4" w:rsidP="00FC2A42"/>
    <w:p w:rsidR="008006E5" w:rsidRDefault="008006E5" w:rsidP="00FC2A42"/>
    <w:p w:rsidR="00696D72" w:rsidRPr="008F5FCF" w:rsidRDefault="00DA44F4" w:rsidP="00FC2A42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 w:rsidRPr="008F5FCF">
        <w:rPr>
          <w:color w:val="FF0000"/>
        </w:rPr>
        <w:t>NAT-Gate</w:t>
      </w:r>
      <w:r w:rsidR="008006E5" w:rsidRPr="008F5FCF">
        <w:rPr>
          <w:color w:val="FF0000"/>
        </w:rPr>
        <w:t>-</w:t>
      </w:r>
      <w:r w:rsidRPr="008F5FCF">
        <w:rPr>
          <w:color w:val="FF0000"/>
        </w:rPr>
        <w:t xml:space="preserve">Way </w:t>
      </w:r>
    </w:p>
    <w:p w:rsidR="00696D72" w:rsidRDefault="00696D72" w:rsidP="00FC2A42"/>
    <w:p w:rsidR="00FF2A6D" w:rsidRDefault="008006E5" w:rsidP="00FC2A42">
      <w:r>
        <w:t>This is always in public subnet.</w:t>
      </w:r>
    </w:p>
    <w:p w:rsidR="008006E5" w:rsidRDefault="008006E5" w:rsidP="00FC2A42">
      <w:r>
        <w:t xml:space="preserve">Elastic </w:t>
      </w:r>
      <w:proofErr w:type="spellStart"/>
      <w:r>
        <w:t>Ip</w:t>
      </w:r>
      <w:proofErr w:type="spellEnd"/>
      <w:r>
        <w:t xml:space="preserve"> address is required for Nat-Gate Way,</w:t>
      </w:r>
    </w:p>
    <w:p w:rsidR="008006E5" w:rsidRDefault="008006E5" w:rsidP="00FC2A42">
      <w:r>
        <w:t xml:space="preserve">It just </w:t>
      </w:r>
      <w:proofErr w:type="gramStart"/>
      <w:r>
        <w:t>forward</w:t>
      </w:r>
      <w:proofErr w:type="gramEnd"/>
      <w:r>
        <w:t xml:space="preserve"> the traffic from/to the private subnet. </w:t>
      </w:r>
      <w:r w:rsidRPr="00E57EDB">
        <w:rPr>
          <w:color w:val="FF0000"/>
        </w:rPr>
        <w:t xml:space="preserve">It will scale </w:t>
      </w:r>
      <w:proofErr w:type="spellStart"/>
      <w:r w:rsidRPr="00E57EDB">
        <w:rPr>
          <w:color w:val="FF0000"/>
        </w:rPr>
        <w:t>upto</w:t>
      </w:r>
      <w:proofErr w:type="spellEnd"/>
      <w:r w:rsidRPr="00E57EDB">
        <w:rPr>
          <w:color w:val="FF0000"/>
        </w:rPr>
        <w:t xml:space="preserve"> 45GBps</w:t>
      </w:r>
      <w:r>
        <w:t>.</w:t>
      </w:r>
    </w:p>
    <w:p w:rsidR="008006E5" w:rsidRDefault="008006E5" w:rsidP="00FC2A42">
      <w:r>
        <w:t xml:space="preserve">Nat-gate way took private and public </w:t>
      </w:r>
      <w:proofErr w:type="spellStart"/>
      <w:r>
        <w:t>ip</w:t>
      </w:r>
      <w:proofErr w:type="spellEnd"/>
      <w:r>
        <w:t xml:space="preserve"> address.</w:t>
      </w:r>
    </w:p>
    <w:p w:rsidR="008006E5" w:rsidRDefault="008006E5" w:rsidP="00FC2A42">
      <w:r>
        <w:t>Bandwidth is maintained by amazon.</w:t>
      </w:r>
    </w:p>
    <w:p w:rsidR="008006E5" w:rsidRDefault="008006E5" w:rsidP="00FC2A42">
      <w:r>
        <w:t xml:space="preserve">Private </w:t>
      </w:r>
      <w:proofErr w:type="spellStart"/>
      <w:proofErr w:type="gramStart"/>
      <w:r>
        <w:t>ip</w:t>
      </w:r>
      <w:proofErr w:type="spellEnd"/>
      <w:proofErr w:type="gramEnd"/>
      <w:r>
        <w:t xml:space="preserve"> address will assign from available subnet range.</w:t>
      </w:r>
    </w:p>
    <w:p w:rsidR="00272B5A" w:rsidRDefault="00272B5A" w:rsidP="00FC2A42">
      <w:r>
        <w:t xml:space="preserve">This is best for </w:t>
      </w:r>
      <w:r w:rsidR="00C65D94">
        <w:t>production</w:t>
      </w:r>
      <w:r>
        <w:t>.</w:t>
      </w:r>
    </w:p>
    <w:p w:rsidR="00C65D94" w:rsidRDefault="00C65D94" w:rsidP="00FC2A42">
      <w:proofErr w:type="spellStart"/>
      <w:r>
        <w:t>SSh</w:t>
      </w:r>
      <w:proofErr w:type="spellEnd"/>
      <w:r>
        <w:t xml:space="preserve"> is not possible because this is not a machine.</w:t>
      </w:r>
    </w:p>
    <w:p w:rsidR="00690B5B" w:rsidRDefault="00690B5B" w:rsidP="00FC2A42">
      <w:r>
        <w:t>Shut down is not possible.</w:t>
      </w:r>
    </w:p>
    <w:p w:rsidR="00690B5B" w:rsidRDefault="00690B5B" w:rsidP="00FC2A42">
      <w:r>
        <w:t>Bill will be calculated based on amount of date transferred.</w:t>
      </w:r>
    </w:p>
    <w:p w:rsidR="00690B5B" w:rsidRDefault="00690B5B" w:rsidP="00FC2A42">
      <w:r w:rsidRPr="00690B5B">
        <w:rPr>
          <w:color w:val="FF0000"/>
        </w:rPr>
        <w:t xml:space="preserve">We cannot configure security groups, But this gate way is in Public subnet so </w:t>
      </w:r>
      <w:proofErr w:type="gramStart"/>
      <w:r w:rsidRPr="00690B5B">
        <w:rPr>
          <w:color w:val="FF0000"/>
        </w:rPr>
        <w:t>NACL(</w:t>
      </w:r>
      <w:proofErr w:type="gramEnd"/>
      <w:r w:rsidRPr="00690B5B">
        <w:rPr>
          <w:color w:val="FF0000"/>
        </w:rPr>
        <w:t>Subnet level) rule will applicable</w:t>
      </w:r>
      <w:r>
        <w:t>.</w:t>
      </w:r>
    </w:p>
    <w:p w:rsidR="00690B5B" w:rsidRDefault="00690B5B" w:rsidP="00FC2A42">
      <w:r>
        <w:t>Port forwarding is not possible.</w:t>
      </w:r>
    </w:p>
    <w:p w:rsidR="00690B5B" w:rsidRDefault="00690B5B" w:rsidP="00FC2A42">
      <w:r>
        <w:t>All software is maintained by amazon.</w:t>
      </w:r>
    </w:p>
    <w:p w:rsidR="00214673" w:rsidRDefault="00214673" w:rsidP="00FC2A42"/>
    <w:p w:rsidR="00214673" w:rsidRDefault="00214673" w:rsidP="00FC2A42"/>
    <w:p w:rsidR="00214673" w:rsidRDefault="00214673" w:rsidP="00FC2A42"/>
    <w:p w:rsidR="00214673" w:rsidRDefault="00214673" w:rsidP="00FC2A42"/>
    <w:p w:rsidR="00214673" w:rsidRDefault="00214673" w:rsidP="00FC2A42"/>
    <w:p w:rsidR="00214673" w:rsidRDefault="00214673" w:rsidP="00FC2A42"/>
    <w:p w:rsidR="00214673" w:rsidRDefault="00214673" w:rsidP="00FC2A42"/>
    <w:p w:rsidR="00214673" w:rsidRDefault="00214673" w:rsidP="00FC2A42"/>
    <w:p w:rsidR="00214673" w:rsidRDefault="00214673" w:rsidP="00FC2A42"/>
    <w:p w:rsidR="00690B5B" w:rsidRPr="00E57EDB" w:rsidRDefault="00214673" w:rsidP="00FC2A42">
      <w:pPr>
        <w:rPr>
          <w:color w:val="FF0000"/>
        </w:rPr>
      </w:pPr>
      <w:r>
        <w:t xml:space="preserve">                                         </w:t>
      </w:r>
      <w:r>
        <w:tab/>
      </w:r>
      <w:r>
        <w:tab/>
      </w:r>
      <w:r>
        <w:tab/>
      </w:r>
      <w:r w:rsidRPr="00E57EDB">
        <w:rPr>
          <w:color w:val="FF0000"/>
        </w:rPr>
        <w:t>NAT-Instance</w:t>
      </w:r>
    </w:p>
    <w:p w:rsidR="00214673" w:rsidRDefault="00214673" w:rsidP="00FC2A42"/>
    <w:p w:rsidR="008006E5" w:rsidRDefault="00214673" w:rsidP="00FC2A42">
      <w:r>
        <w:t xml:space="preserve">Nat instance is a </w:t>
      </w:r>
      <w:proofErr w:type="gramStart"/>
      <w:r>
        <w:t>machine(</w:t>
      </w:r>
      <w:proofErr w:type="gramEnd"/>
      <w:r>
        <w:t>ec2-instance).</w:t>
      </w:r>
    </w:p>
    <w:p w:rsidR="00214673" w:rsidRDefault="00773988" w:rsidP="00FC2A42">
      <w:r>
        <w:t xml:space="preserve">This </w:t>
      </w:r>
      <w:proofErr w:type="gramStart"/>
      <w:r>
        <w:t xml:space="preserve">bandwidth </w:t>
      </w:r>
      <w:r w:rsidR="00214673">
        <w:t xml:space="preserve"> is</w:t>
      </w:r>
      <w:proofErr w:type="gramEnd"/>
      <w:r w:rsidR="00214673">
        <w:t xml:space="preserve"> depending on instance type which we selected.</w:t>
      </w:r>
    </w:p>
    <w:p w:rsidR="00214673" w:rsidRDefault="00214673" w:rsidP="00FC2A42">
      <w:r>
        <w:t xml:space="preserve">We can change the elastic </w:t>
      </w:r>
      <w:proofErr w:type="spellStart"/>
      <w:r>
        <w:t>ip</w:t>
      </w:r>
      <w:proofErr w:type="spellEnd"/>
      <w:r>
        <w:t xml:space="preserve"> address to this instance.</w:t>
      </w:r>
    </w:p>
    <w:p w:rsidR="00214673" w:rsidRDefault="00214673" w:rsidP="00FC2A42">
      <w:r>
        <w:t xml:space="preserve">We can configure security group because this is ec2 </w:t>
      </w:r>
      <w:proofErr w:type="gramStart"/>
      <w:r>
        <w:t>instance(</w:t>
      </w:r>
      <w:proofErr w:type="gramEnd"/>
      <w:r>
        <w:t>machine in cloud).</w:t>
      </w:r>
    </w:p>
    <w:p w:rsidR="00214673" w:rsidRDefault="004633B6" w:rsidP="00FC2A42">
      <w:r>
        <w:t xml:space="preserve">Best for testing </w:t>
      </w:r>
      <w:proofErr w:type="gramStart"/>
      <w:r>
        <w:t>purpose ,</w:t>
      </w:r>
      <w:proofErr w:type="gramEnd"/>
      <w:r>
        <w:t xml:space="preserve"> Because if bandwidth wants to increase we should shut down and start another NAT-instance(ec2) .</w:t>
      </w:r>
    </w:p>
    <w:p w:rsidR="004633B6" w:rsidRPr="00685F63" w:rsidRDefault="004633B6" w:rsidP="00FC2A42">
      <w:pPr>
        <w:rPr>
          <w:rFonts w:ascii="Arial" w:hAnsi="Arial" w:cs="Arial"/>
          <w:color w:val="FF0000"/>
          <w:shd w:val="clear" w:color="auto" w:fill="FFFFFF"/>
        </w:rPr>
      </w:pPr>
      <w:r w:rsidRPr="00685F63">
        <w:rPr>
          <w:rFonts w:ascii="Arial" w:hAnsi="Arial" w:cs="Arial"/>
          <w:b/>
          <w:bCs/>
          <w:color w:val="FF0000"/>
          <w:shd w:val="clear" w:color="auto" w:fill="FFFFFF"/>
        </w:rPr>
        <w:t>Horizontal scaling</w:t>
      </w:r>
      <w:r w:rsidRPr="00685F63">
        <w:rPr>
          <w:rFonts w:ascii="Arial" w:hAnsi="Arial" w:cs="Arial"/>
          <w:color w:val="FF0000"/>
          <w:shd w:val="clear" w:color="auto" w:fill="FFFFFF"/>
        </w:rPr>
        <w:t> means that you </w:t>
      </w:r>
      <w:r w:rsidRPr="00685F63">
        <w:rPr>
          <w:rFonts w:ascii="Arial" w:hAnsi="Arial" w:cs="Arial"/>
          <w:b/>
          <w:bCs/>
          <w:color w:val="FF0000"/>
          <w:shd w:val="clear" w:color="auto" w:fill="FFFFFF"/>
        </w:rPr>
        <w:t>scale</w:t>
      </w:r>
      <w:r w:rsidRPr="00685F63">
        <w:rPr>
          <w:rFonts w:ascii="Arial" w:hAnsi="Arial" w:cs="Arial"/>
          <w:color w:val="FF0000"/>
          <w:shd w:val="clear" w:color="auto" w:fill="FFFFFF"/>
        </w:rPr>
        <w:t> by adding more machines into your pool of resources.</w:t>
      </w:r>
    </w:p>
    <w:p w:rsidR="004633B6" w:rsidRDefault="004633B6" w:rsidP="00FC2A42">
      <w:pPr>
        <w:rPr>
          <w:rFonts w:ascii="Arial" w:hAnsi="Arial" w:cs="Arial"/>
          <w:color w:val="222222"/>
          <w:shd w:val="clear" w:color="auto" w:fill="FFFFFF"/>
        </w:rPr>
      </w:pPr>
      <w:r w:rsidRPr="00685F63">
        <w:rPr>
          <w:rFonts w:ascii="Arial" w:hAnsi="Arial" w:cs="Arial"/>
          <w:color w:val="FF0000"/>
          <w:shd w:val="clear" w:color="auto" w:fill="FFFFFF"/>
        </w:rPr>
        <w:t xml:space="preserve">Vertical </w:t>
      </w:r>
      <w:r w:rsidR="00685F63" w:rsidRPr="00685F63">
        <w:rPr>
          <w:rFonts w:ascii="Arial" w:hAnsi="Arial" w:cs="Arial"/>
          <w:color w:val="FF0000"/>
          <w:shd w:val="clear" w:color="auto" w:fill="FFFFFF"/>
        </w:rPr>
        <w:t>Scaling</w:t>
      </w:r>
      <w:r w:rsidRPr="00685F63">
        <w:rPr>
          <w:rFonts w:ascii="Arial" w:hAnsi="Arial" w:cs="Arial"/>
          <w:color w:val="FF0000"/>
          <w:shd w:val="clear" w:color="auto" w:fill="FFFFFF"/>
        </w:rPr>
        <w:t xml:space="preserve"> means increasing CPU and RAM to existing machine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</w:p>
    <w:p w:rsidR="00685F63" w:rsidRDefault="00685F63" w:rsidP="00FC2A4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We can stop/start this NAT-instance.</w:t>
      </w:r>
    </w:p>
    <w:p w:rsidR="00685F63" w:rsidRDefault="00685F63" w:rsidP="00FC2A4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SSH is possible to this machine. </w:t>
      </w:r>
    </w:p>
    <w:p w:rsidR="00685F63" w:rsidRDefault="00685F63" w:rsidP="00FC2A4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Data coming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from  cloud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is free and data coming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out side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world is chargeable.</w:t>
      </w:r>
    </w:p>
    <w:p w:rsidR="00685F63" w:rsidRDefault="00B15594" w:rsidP="00FC2A4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Port forwarding is possible.</w:t>
      </w:r>
    </w:p>
    <w:p w:rsidR="001A10F8" w:rsidRPr="008727CB" w:rsidRDefault="008727CB" w:rsidP="00FC2A42">
      <w:pPr>
        <w:rPr>
          <w:color w:val="FF0000"/>
        </w:rPr>
      </w:pPr>
      <w:r>
        <w:t xml:space="preserve"> </w:t>
      </w:r>
      <w:r w:rsidR="001A10F8" w:rsidRPr="008C3F90">
        <w:rPr>
          <w:color w:val="FF0000"/>
          <w:sz w:val="28"/>
          <w:szCs w:val="28"/>
        </w:rPr>
        <w:t xml:space="preserve">Load </w:t>
      </w:r>
      <w:proofErr w:type="gramStart"/>
      <w:r w:rsidR="001A10F8" w:rsidRPr="008C3F90">
        <w:rPr>
          <w:color w:val="FF0000"/>
          <w:sz w:val="28"/>
          <w:szCs w:val="28"/>
        </w:rPr>
        <w:t>Balancers</w:t>
      </w:r>
      <w:r w:rsidR="001A10F8" w:rsidRPr="008727CB">
        <w:rPr>
          <w:color w:val="FF0000"/>
        </w:rPr>
        <w:t xml:space="preserve"> :</w:t>
      </w:r>
      <w:r w:rsidR="001A10F8">
        <w:t>Application</w:t>
      </w:r>
      <w:proofErr w:type="gramEnd"/>
      <w:r w:rsidR="001A10F8">
        <w:t xml:space="preserve"> Load Balancers(ALB)</w:t>
      </w:r>
      <w:r>
        <w:t>,</w:t>
      </w:r>
      <w:r w:rsidR="001A10F8">
        <w:t>Network Load Balancers.(NLB)</w:t>
      </w:r>
      <w:r>
        <w:t>,</w:t>
      </w:r>
      <w:r w:rsidR="001A10F8">
        <w:t xml:space="preserve">Elastic Load </w:t>
      </w:r>
      <w:r w:rsidR="00D46363">
        <w:t xml:space="preserve"> </w:t>
      </w:r>
      <w:r w:rsidR="001A10F8">
        <w:t>Balancers.(ELB)</w:t>
      </w:r>
    </w:p>
    <w:p w:rsidR="008727CB" w:rsidRPr="008727CB" w:rsidRDefault="00233337" w:rsidP="00FC2A42">
      <w:pPr>
        <w:rPr>
          <w:color w:val="FF0000"/>
        </w:rPr>
      </w:pPr>
      <w:r>
        <w:rPr>
          <w:color w:val="FF0000"/>
        </w:rPr>
        <w:t xml:space="preserve">                                                                </w:t>
      </w:r>
      <w:r w:rsidR="008727CB" w:rsidRPr="008727CB">
        <w:rPr>
          <w:color w:val="FF0000"/>
        </w:rPr>
        <w:t xml:space="preserve">Application Load Balancer: </w:t>
      </w:r>
      <w:r w:rsidR="008727CB">
        <w:rPr>
          <w:color w:val="FF0000"/>
        </w:rPr>
        <w:t>(layer 7)</w:t>
      </w:r>
    </w:p>
    <w:p w:rsidR="008727CB" w:rsidRDefault="008727CB" w:rsidP="00FC2A42">
      <w:r>
        <w:t xml:space="preserve">This will support </w:t>
      </w:r>
      <w:proofErr w:type="spellStart"/>
      <w:r>
        <w:t>http</w:t>
      </w:r>
      <w:proofErr w:type="gramStart"/>
      <w:r>
        <w:t>,https</w:t>
      </w:r>
      <w:proofErr w:type="spellEnd"/>
      <w:proofErr w:type="gramEnd"/>
      <w:r>
        <w:t>.</w:t>
      </w:r>
      <w:r w:rsidR="002A4730" w:rsidRPr="002A4730">
        <w:t xml:space="preserve"> </w:t>
      </w:r>
      <w:r w:rsidR="002A4730">
        <w:t xml:space="preserve">This is specific to </w:t>
      </w:r>
      <w:proofErr w:type="spellStart"/>
      <w:r w:rsidR="002A4730">
        <w:t>vpc</w:t>
      </w:r>
      <w:proofErr w:type="spellEnd"/>
      <w:r w:rsidR="002A4730">
        <w:t>. Used to micro services.</w:t>
      </w:r>
    </w:p>
    <w:p w:rsidR="008727CB" w:rsidRDefault="008727CB" w:rsidP="00FC2A42">
      <w:proofErr w:type="spellStart"/>
      <w:r>
        <w:t>AlB</w:t>
      </w:r>
      <w:proofErr w:type="spellEnd"/>
      <w:r>
        <w:t xml:space="preserve"> </w:t>
      </w:r>
      <w:proofErr w:type="gramStart"/>
      <w:r>
        <w:t>follows  context</w:t>
      </w:r>
      <w:proofErr w:type="gramEnd"/>
      <w:r>
        <w:t xml:space="preserve"> path ec2 based routing .</w:t>
      </w:r>
    </w:p>
    <w:p w:rsidR="008727CB" w:rsidRDefault="008727CB" w:rsidP="00FC2A42">
      <w:r w:rsidRPr="00B817B3">
        <w:rPr>
          <w:color w:val="FF0000"/>
        </w:rPr>
        <w:t>Target Group:</w:t>
      </w:r>
      <w:r>
        <w:t xml:space="preserve">   Logical group of servers associated with your load balancer.</w:t>
      </w:r>
    </w:p>
    <w:p w:rsidR="008727CB" w:rsidRDefault="00BA196E" w:rsidP="00FC2A42">
      <w:r>
        <w:rPr>
          <w:rFonts w:ascii="Arial" w:hAnsi="Arial" w:cs="Arial"/>
          <w:noProof/>
          <w:color w:val="222222"/>
        </w:rPr>
        <w:pict>
          <v:oval id="_x0000_s1036" style="position:absolute;margin-left:437.25pt;margin-top:37.5pt;width:69.75pt;height:48pt;z-index:251668480">
            <v:textbox>
              <w:txbxContent>
                <w:p w:rsidR="00661BF1" w:rsidRDefault="00661BF1">
                  <w:r>
                    <w:t>EC2</w:t>
                  </w:r>
                </w:p>
                <w:p w:rsidR="00661BF1" w:rsidRDefault="00661BF1"/>
                <w:p w:rsidR="00661BF1" w:rsidRDefault="00661BF1">
                  <w:r>
                    <w:t>EC2</w:t>
                  </w:r>
                </w:p>
                <w:p w:rsidR="00661BF1" w:rsidRDefault="00661BF1">
                  <w:r>
                    <w:t>E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98.5pt;margin-top:37.5pt;width:208.5pt;height:102pt;z-index:251658240">
            <v:textbox style="mso-next-textbox:#_x0000_s1026">
              <w:txbxContent>
                <w:p w:rsidR="00661BF1" w:rsidRDefault="00661BF1"/>
              </w:txbxContent>
            </v:textbox>
          </v:shape>
        </w:pict>
      </w:r>
      <w:r w:rsidR="008727CB">
        <w:t xml:space="preserve">Based on rules request will forwarded to certain target group. In target group request is processed and response will </w:t>
      </w:r>
      <w:proofErr w:type="spellStart"/>
      <w:proofErr w:type="gramStart"/>
      <w:r w:rsidR="008727CB">
        <w:t>given</w:t>
      </w:r>
      <w:proofErr w:type="spellEnd"/>
      <w:proofErr w:type="gramEnd"/>
      <w:r w:rsidR="008727CB">
        <w:t xml:space="preserve"> to load balancers.</w:t>
      </w:r>
    </w:p>
    <w:p w:rsidR="008727CB" w:rsidRDefault="00BA196E" w:rsidP="00FC2A42">
      <w:r>
        <w:rPr>
          <w:rFonts w:ascii="Arial" w:hAnsi="Arial" w:cs="Arial"/>
          <w:noProof/>
          <w:color w:val="2222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337.5pt;margin-top:16.85pt;width:9pt;height:21.75pt;flip:y;z-index:251666432" o:connectortype="straight">
            <v:stroke endarrow="block"/>
          </v:shape>
        </w:pict>
      </w:r>
      <w:r>
        <w:rPr>
          <w:rFonts w:ascii="Arial" w:hAnsi="Arial" w:cs="Arial"/>
          <w:noProof/>
          <w:color w:val="222222"/>
        </w:rPr>
        <w:pict>
          <v:shape id="_x0000_s1029" type="#_x0000_t202" style="position:absolute;margin-left:346.5pt;margin-top:4.85pt;width:61.5pt;height:18pt;z-index:251661312">
            <v:textbox style="mso-next-textbox:#_x0000_s1029">
              <w:txbxContent>
                <w:p w:rsidR="00661BF1" w:rsidRDefault="00661BF1">
                  <w:r>
                    <w:t>LISTNER1</w:t>
                  </w:r>
                </w:p>
              </w:txbxContent>
            </v:textbox>
          </v:shape>
        </w:pict>
      </w:r>
      <w:proofErr w:type="gramStart"/>
      <w:r w:rsidR="00FD7350">
        <w:rPr>
          <w:rFonts w:ascii="Arial" w:hAnsi="Arial" w:cs="Arial"/>
          <w:color w:val="222222"/>
          <w:shd w:val="clear" w:color="auto" w:fill="FFFFFF"/>
        </w:rPr>
        <w:t>E</w:t>
      </w:r>
      <w:r w:rsidR="00661BF1">
        <w:rPr>
          <w:rFonts w:ascii="Arial" w:hAnsi="Arial" w:cs="Arial"/>
          <w:color w:val="222222"/>
          <w:shd w:val="clear" w:color="auto" w:fill="FFFFFF"/>
        </w:rPr>
        <w:t>xisting machine.</w:t>
      </w:r>
      <w:proofErr w:type="gramEnd"/>
      <w:r w:rsidR="00B817B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727CB">
        <w:t>We can attach security group to ALB.</w:t>
      </w:r>
    </w:p>
    <w:p w:rsidR="008727CB" w:rsidRDefault="00BA196E" w:rsidP="00FC2A42">
      <w:r>
        <w:rPr>
          <w:rFonts w:ascii="Arial" w:hAnsi="Arial" w:cs="Arial"/>
          <w:noProof/>
          <w:color w:val="222222"/>
        </w:rPr>
        <w:lastRenderedPageBreak/>
        <w:pict>
          <v:shape id="_x0000_s1030" type="#_x0000_t202" style="position:absolute;margin-left:420.75pt;margin-top:19.15pt;width:36pt;height:19.5pt;z-index:251662336">
            <v:textbox style="mso-next-textbox:#_x0000_s1030">
              <w:txbxContent>
                <w:p w:rsidR="00661BF1" w:rsidRDefault="00661BF1">
                  <w:r>
                    <w:t>EC2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304.5pt;margin-top:1.9pt;width:33pt;height:26.25pt;z-index:251659264">
            <v:textbox>
              <w:txbxContent>
                <w:p w:rsidR="00661BF1" w:rsidRDefault="00661BF1">
                  <w:r>
                    <w:t>ALB</w:t>
                  </w:r>
                </w:p>
              </w:txbxContent>
            </v:textbox>
          </v:shape>
        </w:pict>
      </w:r>
      <w:r w:rsidR="008727CB">
        <w:t>We can enable termination protection to ALB.</w:t>
      </w:r>
    </w:p>
    <w:p w:rsidR="008727CB" w:rsidRDefault="00BA196E" w:rsidP="00FC2A42">
      <w:r>
        <w:rPr>
          <w:rFonts w:ascii="Arial" w:hAnsi="Arial" w:cs="Arial"/>
          <w:noProof/>
          <w:color w:val="222222"/>
        </w:rPr>
        <w:pict>
          <v:shape id="_x0000_s1031" type="#_x0000_t202" style="position:absolute;margin-left:442.5pt;margin-top:19.95pt;width:37.5pt;height:19.5pt;z-index:251663360">
            <v:textbox>
              <w:txbxContent>
                <w:p w:rsidR="00661BF1" w:rsidRDefault="00661BF1">
                  <w:r>
                    <w:t>EC2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color w:val="222222"/>
        </w:rPr>
        <w:pict>
          <v:shape id="_x0000_s1035" type="#_x0000_t32" style="position:absolute;margin-left:337.5pt;margin-top:2.7pt;width:13.5pt;height:24pt;z-index:251667456" o:connectortype="straight">
            <v:stroke endarrow="block"/>
          </v:shape>
        </w:pict>
      </w:r>
      <w:r>
        <w:rPr>
          <w:noProof/>
        </w:rPr>
        <w:pict>
          <v:shape id="_x0000_s1033" type="#_x0000_t202" style="position:absolute;margin-left:456.75pt;margin-top:23.7pt;width:36pt;height:20.25pt;z-index:251665408">
            <v:textbox>
              <w:txbxContent>
                <w:p w:rsidR="00661BF1" w:rsidRDefault="00661BF1">
                  <w:r>
                    <w:t>EC22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456.75pt;margin-top:2.7pt;width:38.25pt;height:18pt;z-index:251664384">
            <v:textbox>
              <w:txbxContent>
                <w:p w:rsidR="00661BF1" w:rsidRDefault="00661BF1">
                  <w:r>
                    <w:t>EC2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346.5pt;margin-top:20.7pt;width:61.5pt;height:18.75pt;z-index:251660288">
            <v:textbox>
              <w:txbxContent>
                <w:p w:rsidR="00661BF1" w:rsidRDefault="00661BF1">
                  <w:r>
                    <w:t>LISTNER2</w:t>
                  </w:r>
                </w:p>
              </w:txbxContent>
            </v:textbox>
          </v:shape>
        </w:pict>
      </w:r>
      <w:r w:rsidR="008727CB">
        <w:t>We can enable access logs.</w:t>
      </w:r>
      <w:r w:rsidR="00661BF1">
        <w:t xml:space="preserve"> </w:t>
      </w:r>
      <w:r w:rsidR="008727CB">
        <w:t>We can enable multiple request types.</w:t>
      </w:r>
    </w:p>
    <w:p w:rsidR="00661BF1" w:rsidRPr="006402B4" w:rsidRDefault="00661BF1" w:rsidP="00FC2A42">
      <w:pPr>
        <w:rPr>
          <w:color w:val="FF0000"/>
        </w:rPr>
      </w:pPr>
      <w:r w:rsidRPr="006402B4">
        <w:rPr>
          <w:color w:val="FF0000"/>
        </w:rPr>
        <w:t>States Of ALB:    Provisioning, active, Free</w:t>
      </w:r>
    </w:p>
    <w:p w:rsidR="00661BF1" w:rsidRDefault="00735D0D" w:rsidP="00FC2A42">
      <w:r>
        <w:t xml:space="preserve">                                                       ELASTIC LOAD </w:t>
      </w:r>
      <w:proofErr w:type="gramStart"/>
      <w:r>
        <w:t>BALANCER(</w:t>
      </w:r>
      <w:proofErr w:type="gramEnd"/>
      <w:r>
        <w:t>ELB)</w:t>
      </w:r>
    </w:p>
    <w:p w:rsidR="00735D0D" w:rsidRDefault="00735D0D" w:rsidP="00FC2A42">
      <w:r>
        <w:t xml:space="preserve">This is specific to </w:t>
      </w:r>
      <w:proofErr w:type="spellStart"/>
      <w:r>
        <w:t>vp</w:t>
      </w:r>
      <w:r w:rsidR="00A5115C">
        <w:t>c</w:t>
      </w:r>
      <w:proofErr w:type="spellEnd"/>
      <w:r w:rsidR="00A5115C">
        <w:t>. But we can do with multiple r</w:t>
      </w:r>
      <w:r>
        <w:t>egions with the help of route53.</w:t>
      </w:r>
    </w:p>
    <w:p w:rsidR="00735D0D" w:rsidRDefault="00E30505" w:rsidP="00FC2A42">
      <w:r>
        <w:t xml:space="preserve">ELB can </w:t>
      </w:r>
      <w:proofErr w:type="gramStart"/>
      <w:r>
        <w:t>secured</w:t>
      </w:r>
      <w:proofErr w:type="gramEnd"/>
      <w:r>
        <w:t xml:space="preserve"> with security group.</w:t>
      </w:r>
    </w:p>
    <w:p w:rsidR="001A0F15" w:rsidRDefault="00C71C80" w:rsidP="00FC2A42">
      <w:r>
        <w:t>All the servers contain same content.</w:t>
      </w:r>
      <w:r w:rsidR="001A0F15">
        <w:t xml:space="preserve"> </w:t>
      </w:r>
    </w:p>
    <w:p w:rsidR="001A0F15" w:rsidRDefault="001A0F15" w:rsidP="00FC2A42">
      <w:r>
        <w:t>Load will be distributed among all servers.</w:t>
      </w:r>
    </w:p>
    <w:p w:rsidR="00E30505" w:rsidRDefault="00E30505" w:rsidP="00FC2A42">
      <w:r>
        <w:t xml:space="preserve">If will perform health checks then it will send traffic to </w:t>
      </w:r>
      <w:proofErr w:type="spellStart"/>
      <w:r>
        <w:t>healthyresource</w:t>
      </w:r>
      <w:proofErr w:type="spellEnd"/>
      <w:r>
        <w:t>.</w:t>
      </w:r>
    </w:p>
    <w:p w:rsidR="00E30505" w:rsidRDefault="00E30505" w:rsidP="00FC2A42">
      <w:r w:rsidRPr="00E30505">
        <w:rPr>
          <w:color w:val="FF0000"/>
        </w:rPr>
        <w:t>Unhealthy Thresh hold</w:t>
      </w:r>
      <w:r>
        <w:t xml:space="preserve">: This is a numeric value we have to give in ELB </w:t>
      </w:r>
      <w:proofErr w:type="gramStart"/>
      <w:r>
        <w:t>configuration .</w:t>
      </w:r>
      <w:proofErr w:type="gramEnd"/>
    </w:p>
    <w:p w:rsidR="00E30505" w:rsidRDefault="00E30505" w:rsidP="00FC2A42">
      <w:proofErr w:type="gramStart"/>
      <w:r>
        <w:t>example</w:t>
      </w:r>
      <w:proofErr w:type="gramEnd"/>
      <w:r>
        <w:t>: If value is 2 , If two conjugative health checks fails. This resource will mark as unhealthy and resource will remove from the service.</w:t>
      </w:r>
    </w:p>
    <w:p w:rsidR="00E30505" w:rsidRDefault="00E30505" w:rsidP="00FC2A42">
      <w:r>
        <w:rPr>
          <w:color w:val="FF0000"/>
        </w:rPr>
        <w:t>H</w:t>
      </w:r>
      <w:r w:rsidRPr="00E30505">
        <w:rPr>
          <w:color w:val="FF0000"/>
        </w:rPr>
        <w:t>ealthy Thresh hold</w:t>
      </w:r>
      <w:r>
        <w:rPr>
          <w:color w:val="FF0000"/>
        </w:rPr>
        <w:t xml:space="preserve">:    </w:t>
      </w:r>
      <w:r>
        <w:t>This is a numeric value we have to give in ELB configuration</w:t>
      </w:r>
    </w:p>
    <w:p w:rsidR="00E30505" w:rsidRDefault="00E30505" w:rsidP="00E30505">
      <w:proofErr w:type="gramStart"/>
      <w:r>
        <w:t>example</w:t>
      </w:r>
      <w:proofErr w:type="gramEnd"/>
      <w:r>
        <w:t>: If value is 2 , If two conjugative health checks pass. This resource will mark as unhealthy and resource will remove from the service.</w:t>
      </w:r>
    </w:p>
    <w:p w:rsidR="00E30505" w:rsidRDefault="00E30505" w:rsidP="00FC2A42"/>
    <w:p w:rsidR="00E30505" w:rsidRDefault="00E30505" w:rsidP="00FC2A42">
      <w:r w:rsidRPr="00E30505">
        <w:rPr>
          <w:color w:val="FF0000"/>
        </w:rPr>
        <w:t>Cross Zone Load Balancing</w:t>
      </w:r>
      <w:r>
        <w:t xml:space="preserve">: Load will </w:t>
      </w:r>
      <w:proofErr w:type="gramStart"/>
      <w:r>
        <w:t>distributed</w:t>
      </w:r>
      <w:proofErr w:type="gramEnd"/>
      <w:r>
        <w:t xml:space="preserve"> equally among the </w:t>
      </w:r>
      <w:r w:rsidR="002A4730">
        <w:t>zone</w:t>
      </w:r>
      <w:r w:rsidR="002F6A5C">
        <w:t>s</w:t>
      </w:r>
      <w:r w:rsidR="002A4730">
        <w:t>.</w:t>
      </w:r>
    </w:p>
    <w:p w:rsidR="002A4730" w:rsidRDefault="002F6A5C" w:rsidP="00FC2A42">
      <w:r w:rsidRPr="002F6A5C">
        <w:rPr>
          <w:color w:val="FF0000"/>
        </w:rPr>
        <w:t>Connection Draining:</w:t>
      </w:r>
      <w:r>
        <w:rPr>
          <w:color w:val="FF0000"/>
        </w:rPr>
        <w:t xml:space="preserve">              </w:t>
      </w:r>
      <w:r>
        <w:t>Time to complete active request to the servers. After completing active requests LB will remove server from the service.</w:t>
      </w:r>
    </w:p>
    <w:p w:rsidR="002F6A5C" w:rsidRPr="002F6A5C" w:rsidRDefault="00DC497E" w:rsidP="00FC2A42">
      <w:r>
        <w:t>We can access load balancers with end points.</w:t>
      </w:r>
    </w:p>
    <w:p w:rsidR="00735D0D" w:rsidRDefault="001A0F15" w:rsidP="00FC2A42">
      <w:r>
        <w:rPr>
          <w:color w:val="FF0000"/>
        </w:rPr>
        <w:t xml:space="preserve">Enable Load Balancer Generated cookie: </w:t>
      </w:r>
      <w:r>
        <w:t xml:space="preserve"> Request from specific Clint is </w:t>
      </w:r>
      <w:r w:rsidR="00916E0B">
        <w:t xml:space="preserve">bound with same </w:t>
      </w:r>
      <w:proofErr w:type="gramStart"/>
      <w:r w:rsidR="00916E0B">
        <w:t>server .</w:t>
      </w:r>
      <w:proofErr w:type="gramEnd"/>
    </w:p>
    <w:p w:rsidR="00916E0B" w:rsidRPr="001A0F15" w:rsidRDefault="00916E0B" w:rsidP="00FC2A42">
      <w:r>
        <w:t xml:space="preserve">All </w:t>
      </w:r>
      <w:proofErr w:type="gramStart"/>
      <w:r>
        <w:t>request</w:t>
      </w:r>
      <w:proofErr w:type="gramEnd"/>
      <w:r>
        <w:t xml:space="preserve"> will goes to same server until the specific time period.</w:t>
      </w:r>
    </w:p>
    <w:p w:rsidR="00735D0D" w:rsidRDefault="00A35A12" w:rsidP="00FC2A42">
      <w:r>
        <w:t xml:space="preserve">Load Balancers follows round Robin algorithm. </w:t>
      </w:r>
    </w:p>
    <w:p w:rsidR="00A35A12" w:rsidRDefault="00A35A12" w:rsidP="00FC2A42"/>
    <w:p w:rsidR="00661BF1" w:rsidRDefault="00661BF1" w:rsidP="00FC2A42"/>
    <w:p w:rsidR="008727CB" w:rsidRDefault="008727CB" w:rsidP="00FC2A42"/>
    <w:p w:rsidR="001A10F8" w:rsidRDefault="001A10F8" w:rsidP="00FC2A42"/>
    <w:p w:rsidR="00214673" w:rsidRDefault="00214673" w:rsidP="00FC2A42"/>
    <w:p w:rsidR="008006E5" w:rsidRDefault="008006E5" w:rsidP="00FC2A42"/>
    <w:p w:rsidR="005074D6" w:rsidRDefault="005074D6" w:rsidP="00FC2A42"/>
    <w:p w:rsidR="00D6605C" w:rsidRDefault="00D6605C" w:rsidP="00FC2A42">
      <w:r>
        <w:t xml:space="preserve">       </w:t>
      </w:r>
      <w:r>
        <w:tab/>
      </w:r>
      <w:r>
        <w:tab/>
      </w:r>
      <w:r>
        <w:tab/>
      </w:r>
      <w:r>
        <w:tab/>
      </w:r>
      <w:r>
        <w:tab/>
        <w:t xml:space="preserve">Auto </w:t>
      </w:r>
      <w:proofErr w:type="spellStart"/>
      <w:r>
        <w:t>Scalling</w:t>
      </w:r>
      <w:proofErr w:type="spellEnd"/>
      <w:r w:rsidR="008770C2">
        <w:tab/>
      </w:r>
      <w:r w:rsidR="008770C2">
        <w:tab/>
      </w:r>
    </w:p>
    <w:p w:rsidR="00D6605C" w:rsidRDefault="00D6605C" w:rsidP="00FC2A42"/>
    <w:p w:rsidR="00D6605C" w:rsidRDefault="00D6605C" w:rsidP="00FC2A42">
      <w:proofErr w:type="gramStart"/>
      <w:r w:rsidRPr="00D6605C">
        <w:rPr>
          <w:color w:val="FF0000"/>
        </w:rPr>
        <w:t>launch</w:t>
      </w:r>
      <w:proofErr w:type="gramEnd"/>
      <w:r w:rsidRPr="00D6605C">
        <w:rPr>
          <w:color w:val="FF0000"/>
        </w:rPr>
        <w:t xml:space="preserve"> Configuration</w:t>
      </w:r>
      <w:r>
        <w:t>: This is a template this contains all configuration for new resource.</w:t>
      </w:r>
    </w:p>
    <w:p w:rsidR="00D6605C" w:rsidRDefault="00D6605C" w:rsidP="00FC2A42">
      <w:proofErr w:type="gramStart"/>
      <w:r>
        <w:t>1)AMI</w:t>
      </w:r>
      <w:proofErr w:type="gramEnd"/>
      <w:r>
        <w:t xml:space="preserve"> </w:t>
      </w:r>
      <w:r>
        <w:tab/>
      </w:r>
      <w:r>
        <w:tab/>
      </w:r>
      <w:r>
        <w:tab/>
        <w:t>2)Security Group</w:t>
      </w:r>
      <w:r>
        <w:tab/>
        <w:t xml:space="preserve">3)volume type </w:t>
      </w:r>
      <w:r>
        <w:tab/>
      </w:r>
      <w:r>
        <w:tab/>
        <w:t>4)IAM role(some time ec2instance will talk to s3 so its required)   5) Product Key</w:t>
      </w:r>
    </w:p>
    <w:p w:rsidR="00D6605C" w:rsidRDefault="00D6605C" w:rsidP="00FC2A42">
      <w:r>
        <w:t>It can be integrated with load balancers</w:t>
      </w:r>
    </w:p>
    <w:p w:rsidR="00D6605C" w:rsidRDefault="00D6605C" w:rsidP="00FC2A42">
      <w:proofErr w:type="spellStart"/>
      <w:r>
        <w:t>Alarem</w:t>
      </w:r>
      <w:proofErr w:type="spellEnd"/>
      <w:r>
        <w:t xml:space="preserve"> is required for auto </w:t>
      </w:r>
      <w:proofErr w:type="spellStart"/>
      <w:r>
        <w:t>scalling</w:t>
      </w:r>
      <w:proofErr w:type="spellEnd"/>
    </w:p>
    <w:p w:rsidR="00D6605C" w:rsidRDefault="00D6605C" w:rsidP="00FC2A42">
      <w:r>
        <w:t>Increase group size decrease group size required alarm:</w:t>
      </w:r>
    </w:p>
    <w:p w:rsidR="00D6605C" w:rsidRDefault="00D6605C" w:rsidP="00FC2A42">
      <w:r>
        <w:t xml:space="preserve">Example: If </w:t>
      </w:r>
      <w:proofErr w:type="spellStart"/>
      <w:r>
        <w:t>cpu</w:t>
      </w:r>
      <w:proofErr w:type="spellEnd"/>
      <w:r>
        <w:t xml:space="preserve"> utilization is increase more than 50%es alarm </w:t>
      </w:r>
      <w:proofErr w:type="gramStart"/>
      <w:r>
        <w:t>fires ,</w:t>
      </w:r>
      <w:proofErr w:type="gramEnd"/>
      <w:r>
        <w:t xml:space="preserve"> If alarm fires </w:t>
      </w:r>
      <w:r w:rsidR="00B541BA">
        <w:t>instance will up based on launch configuration.</w:t>
      </w:r>
    </w:p>
    <w:p w:rsidR="00D6605C" w:rsidRDefault="00095271" w:rsidP="00FC2A42">
      <w:r>
        <w:t xml:space="preserve">We can send </w:t>
      </w:r>
      <w:proofErr w:type="gramStart"/>
      <w:r>
        <w:t>notifications .</w:t>
      </w:r>
      <w:proofErr w:type="gramEnd"/>
    </w:p>
    <w:p w:rsidR="00095271" w:rsidRDefault="00095271" w:rsidP="00FC2A42">
      <w:r>
        <w:t>Desired capacity will change based on policies.</w:t>
      </w:r>
    </w:p>
    <w:p w:rsidR="00095271" w:rsidRDefault="00095271" w:rsidP="00FC2A42">
      <w:proofErr w:type="spellStart"/>
      <w:r>
        <w:t>Stright</w:t>
      </w:r>
      <w:proofErr w:type="spellEnd"/>
      <w:r>
        <w:t xml:space="preserve"> options to test increase group size, decrease group size we can manually click the button and check.</w:t>
      </w:r>
    </w:p>
    <w:p w:rsidR="00095271" w:rsidRDefault="00095271" w:rsidP="00FC2A42">
      <w:r>
        <w:t>We can schedule auto scale capacity.</w:t>
      </w:r>
    </w:p>
    <w:p w:rsidR="00095271" w:rsidRPr="00A15CC5" w:rsidRDefault="00095271" w:rsidP="00FC2A42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 w:rsidRPr="00A15CC5">
        <w:rPr>
          <w:color w:val="FF0000"/>
        </w:rPr>
        <w:t>EBS</w:t>
      </w:r>
    </w:p>
    <w:p w:rsidR="00095271" w:rsidRDefault="00095271" w:rsidP="00FC2A42">
      <w:r>
        <w:t>Elastic Block Storage:</w:t>
      </w:r>
    </w:p>
    <w:p w:rsidR="00095271" w:rsidRDefault="00095271" w:rsidP="00FC2A42">
      <w:r>
        <w:t xml:space="preserve"> 5types 3 types we can use as boot devise.</w:t>
      </w:r>
    </w:p>
    <w:p w:rsidR="00095271" w:rsidRDefault="00BA196E" w:rsidP="00FC2A42"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8" type="#_x0000_t88" style="position:absolute;margin-left:106.5pt;margin-top:4.8pt;width:38.25pt;height:56.25pt;z-index:251669504"/>
        </w:pict>
      </w:r>
      <w:proofErr w:type="gramStart"/>
      <w:r w:rsidR="00095271">
        <w:t>1)General</w:t>
      </w:r>
      <w:proofErr w:type="gramEnd"/>
      <w:r w:rsidR="00095271">
        <w:t xml:space="preserve"> Purpose</w:t>
      </w:r>
    </w:p>
    <w:p w:rsidR="00095271" w:rsidRDefault="00095271" w:rsidP="00A15CC5">
      <w:pPr>
        <w:tabs>
          <w:tab w:val="left" w:pos="3570"/>
        </w:tabs>
      </w:pPr>
      <w:proofErr w:type="gramStart"/>
      <w:r>
        <w:t>2)Provisioned</w:t>
      </w:r>
      <w:proofErr w:type="gramEnd"/>
      <w:r>
        <w:t xml:space="preserve"> IOPS</w:t>
      </w:r>
      <w:r w:rsidR="00A15CC5">
        <w:tab/>
        <w:t xml:space="preserve">These will work as boot devise. </w:t>
      </w:r>
    </w:p>
    <w:p w:rsidR="00095271" w:rsidRDefault="00BA196E" w:rsidP="00FC2A42">
      <w:r>
        <w:rPr>
          <w:noProof/>
        </w:rPr>
        <w:pict>
          <v:shape id="_x0000_s1039" type="#_x0000_t88" style="position:absolute;margin-left:110.25pt;margin-top:22.15pt;width:38.25pt;height:39.75pt;z-index:251670528"/>
        </w:pict>
      </w:r>
      <w:r w:rsidR="00095271">
        <w:t>3) Magnetic</w:t>
      </w:r>
    </w:p>
    <w:p w:rsidR="00095271" w:rsidRDefault="00095271" w:rsidP="00A15CC5">
      <w:pPr>
        <w:tabs>
          <w:tab w:val="left" w:pos="3780"/>
        </w:tabs>
      </w:pPr>
      <w:proofErr w:type="gramStart"/>
      <w:r>
        <w:t>4)Cold</w:t>
      </w:r>
      <w:proofErr w:type="gramEnd"/>
      <w:r>
        <w:t xml:space="preserve"> HDD</w:t>
      </w:r>
      <w:r w:rsidR="00A15CC5">
        <w:tab/>
        <w:t>These are not used for boot volume.</w:t>
      </w:r>
    </w:p>
    <w:p w:rsidR="00095271" w:rsidRDefault="00095271" w:rsidP="00FC2A42">
      <w:proofErr w:type="gramStart"/>
      <w:r>
        <w:t>5)Throw</w:t>
      </w:r>
      <w:proofErr w:type="gramEnd"/>
      <w:r>
        <w:t xml:space="preserve"> put optimized.</w:t>
      </w:r>
    </w:p>
    <w:p w:rsidR="00095271" w:rsidRDefault="00095271" w:rsidP="00FC2A42"/>
    <w:p w:rsidR="00095271" w:rsidRDefault="00A15CC5" w:rsidP="00FC2A42">
      <w:r>
        <w:lastRenderedPageBreak/>
        <w:t xml:space="preserve">We can increase EBS volume when ec2 instance is </w:t>
      </w:r>
      <w:proofErr w:type="gramStart"/>
      <w:r>
        <w:t>running ,</w:t>
      </w:r>
      <w:proofErr w:type="gramEnd"/>
      <w:r>
        <w:t xml:space="preserve"> but we </w:t>
      </w:r>
      <w:proofErr w:type="spellStart"/>
      <w:r>
        <w:t>cant</w:t>
      </w:r>
      <w:proofErr w:type="spellEnd"/>
      <w:r>
        <w:t xml:space="preserve"> decreased the EBS volume.</w:t>
      </w:r>
    </w:p>
    <w:p w:rsidR="00A15CC5" w:rsidRDefault="00A15CC5" w:rsidP="00FC2A42">
      <w:r>
        <w:t>Multiple EBS can attach with single instance (ec2)</w:t>
      </w:r>
    </w:p>
    <w:p w:rsidR="00A15CC5" w:rsidRDefault="00A15CC5" w:rsidP="00FC2A42">
      <w:r>
        <w:tab/>
      </w:r>
      <w:r>
        <w:tab/>
      </w:r>
      <w:r>
        <w:tab/>
      </w:r>
      <w:r>
        <w:tab/>
      </w:r>
      <w:r>
        <w:tab/>
      </w:r>
    </w:p>
    <w:p w:rsidR="00A15CC5" w:rsidRDefault="00A15CC5" w:rsidP="00FC2A42">
      <w:r>
        <w:t xml:space="preserve">                                                                           EFS</w:t>
      </w:r>
    </w:p>
    <w:p w:rsidR="00A15CC5" w:rsidRDefault="00A15CC5" w:rsidP="00FC2A42">
      <w:r>
        <w:t xml:space="preserve">This is like NFS in </w:t>
      </w:r>
      <w:proofErr w:type="spellStart"/>
      <w:proofErr w:type="gramStart"/>
      <w:r>
        <w:t>lan</w:t>
      </w:r>
      <w:proofErr w:type="spellEnd"/>
      <w:proofErr w:type="gramEnd"/>
      <w:r>
        <w:t>.</w:t>
      </w:r>
    </w:p>
    <w:p w:rsidR="00A15CC5" w:rsidRDefault="00A15CC5" w:rsidP="00FC2A42">
      <w:r>
        <w:t>This disk can be used across network, across region,</w:t>
      </w:r>
    </w:p>
    <w:p w:rsidR="00A15CC5" w:rsidRDefault="00A15CC5" w:rsidP="00FC2A42">
      <w:r>
        <w:t>It can be mounted to a premise server as well (OVER VPN (or) Direct Connect.</w:t>
      </w:r>
    </w:p>
    <w:p w:rsidR="00A15CC5" w:rsidRDefault="00A15CC5" w:rsidP="00FC2A42">
      <w:r>
        <w:t xml:space="preserve">Can be mounted to multiple ec2 </w:t>
      </w:r>
      <w:proofErr w:type="gramStart"/>
      <w:r>
        <w:t>instance</w:t>
      </w:r>
      <w:proofErr w:type="gramEnd"/>
      <w:r>
        <w:t xml:space="preserve"> at a time.</w:t>
      </w:r>
    </w:p>
    <w:p w:rsidR="00A15CC5" w:rsidRDefault="00A15CC5" w:rsidP="00FC2A42">
      <w:proofErr w:type="spellStart"/>
      <w:r>
        <w:t>Sizening</w:t>
      </w:r>
      <w:proofErr w:type="spellEnd"/>
      <w:r>
        <w:t xml:space="preserve"> is not </w:t>
      </w:r>
      <w:proofErr w:type="gramStart"/>
      <w:r>
        <w:t>required .(</w:t>
      </w:r>
      <w:proofErr w:type="gramEnd"/>
      <w:r>
        <w:t xml:space="preserve">It scales Automatically) </w:t>
      </w:r>
    </w:p>
    <w:p w:rsidR="00A15CC5" w:rsidRDefault="00A15CC5" w:rsidP="00FC2A42">
      <w:r>
        <w:t xml:space="preserve"> </w:t>
      </w:r>
    </w:p>
    <w:p w:rsidR="00A15CC5" w:rsidRDefault="00A15CC5" w:rsidP="00FC2A42"/>
    <w:p w:rsidR="00095271" w:rsidRDefault="00095271" w:rsidP="00FC2A42"/>
    <w:p w:rsidR="00D6605C" w:rsidRDefault="00D6605C" w:rsidP="00FC2A42"/>
    <w:p w:rsidR="00D6605C" w:rsidRDefault="00D6605C" w:rsidP="00FC2A42"/>
    <w:p w:rsidR="00D6605C" w:rsidRDefault="00D6605C" w:rsidP="00FC2A42"/>
    <w:p w:rsidR="00D6605C" w:rsidRDefault="00D6605C" w:rsidP="00FC2A42"/>
    <w:p w:rsidR="00D6605C" w:rsidRDefault="00D6605C" w:rsidP="00FC2A42"/>
    <w:p w:rsidR="005074D6" w:rsidRDefault="008770C2" w:rsidP="00FC2A42">
      <w:r>
        <w:tab/>
      </w:r>
      <w:r>
        <w:tab/>
      </w:r>
      <w:r>
        <w:tab/>
      </w:r>
      <w:proofErr w:type="spellStart"/>
      <w:proofErr w:type="gramStart"/>
      <w:r>
        <w:t>terraform</w:t>
      </w:r>
      <w:proofErr w:type="spellEnd"/>
      <w:r>
        <w:t>:</w:t>
      </w:r>
      <w:proofErr w:type="gramEnd"/>
      <w:r w:rsidR="006C6127">
        <w:t>(0.11.3)</w:t>
      </w:r>
    </w:p>
    <w:p w:rsidR="008770C2" w:rsidRDefault="008770C2" w:rsidP="00FC2A42">
      <w:proofErr w:type="spellStart"/>
      <w:r>
        <w:t>Aws</w:t>
      </w:r>
      <w:proofErr w:type="spellEnd"/>
      <w:r>
        <w:t xml:space="preserve"> Authentication types in terra form.</w:t>
      </w:r>
    </w:p>
    <w:p w:rsidR="008770C2" w:rsidRDefault="008770C2" w:rsidP="00FC2A42">
      <w:r>
        <w:t xml:space="preserve">1) </w:t>
      </w:r>
      <w:proofErr w:type="gramStart"/>
      <w:r>
        <w:t>static</w:t>
      </w:r>
      <w:proofErr w:type="gramEnd"/>
      <w:r>
        <w:t xml:space="preserve"> credentials : These are mention in the </w:t>
      </w:r>
      <w:proofErr w:type="spellStart"/>
      <w:r>
        <w:t>terraform</w:t>
      </w:r>
      <w:proofErr w:type="spellEnd"/>
      <w:r>
        <w:t xml:space="preserve"> file itself(hard coded).</w:t>
      </w:r>
    </w:p>
    <w:p w:rsidR="008770C2" w:rsidRDefault="008770C2" w:rsidP="00FC2A42">
      <w:proofErr w:type="gramStart"/>
      <w:r>
        <w:t>2)Environment</w:t>
      </w:r>
      <w:proofErr w:type="gramEnd"/>
      <w:r>
        <w:t xml:space="preserve"> Variable: These credentials are exported in current machine.</w:t>
      </w:r>
    </w:p>
    <w:p w:rsidR="008770C2" w:rsidRDefault="008770C2" w:rsidP="00FC2A42">
      <w:r>
        <w:t xml:space="preserve">3) </w:t>
      </w:r>
      <w:proofErr w:type="gramStart"/>
      <w:r>
        <w:t>shared</w:t>
      </w:r>
      <w:proofErr w:type="gramEnd"/>
      <w:r>
        <w:t xml:space="preserve"> credentials  : These are written in another files and refer in this main </w:t>
      </w:r>
      <w:proofErr w:type="spellStart"/>
      <w:r>
        <w:t>terraform</w:t>
      </w:r>
      <w:proofErr w:type="spellEnd"/>
      <w:r>
        <w:t xml:space="preserve"> file.</w:t>
      </w:r>
    </w:p>
    <w:p w:rsidR="008770C2" w:rsidRDefault="008770C2" w:rsidP="00FC2A42">
      <w:proofErr w:type="gramStart"/>
      <w:r>
        <w:t>4)Ec2</w:t>
      </w:r>
      <w:proofErr w:type="gramEnd"/>
      <w:r>
        <w:t xml:space="preserve"> roles.</w:t>
      </w:r>
    </w:p>
    <w:p w:rsidR="008770C2" w:rsidRDefault="008770C2" w:rsidP="00FC2A42"/>
    <w:p w:rsidR="008770C2" w:rsidRDefault="008770C2" w:rsidP="00FC2A42"/>
    <w:p w:rsidR="008770C2" w:rsidRDefault="008770C2" w:rsidP="00FC2A42">
      <w:proofErr w:type="gramStart"/>
      <w:r>
        <w:lastRenderedPageBreak/>
        <w:t>Infrastructure as a code.</w:t>
      </w:r>
      <w:proofErr w:type="gramEnd"/>
    </w:p>
    <w:p w:rsidR="008770C2" w:rsidRDefault="008770C2" w:rsidP="00FC2A42">
      <w:proofErr w:type="gramStart"/>
      <w:r>
        <w:t>support</w:t>
      </w:r>
      <w:proofErr w:type="gramEnd"/>
      <w:r>
        <w:t xml:space="preserve"> planning from execution.</w:t>
      </w:r>
    </w:p>
    <w:p w:rsidR="000F749A" w:rsidRDefault="000F749A" w:rsidP="00FC2A42">
      <w:pPr>
        <w:rPr>
          <w:color w:val="FF0000"/>
        </w:rPr>
      </w:pPr>
      <w:proofErr w:type="spellStart"/>
      <w:r>
        <w:t>Terraform</w:t>
      </w:r>
      <w:proofErr w:type="spellEnd"/>
      <w:r>
        <w:t xml:space="preserve"> state files: Every run of </w:t>
      </w:r>
      <w:proofErr w:type="spellStart"/>
      <w:r>
        <w:t>terrafom</w:t>
      </w:r>
      <w:proofErr w:type="spellEnd"/>
      <w:r>
        <w:t xml:space="preserve">, state of the </w:t>
      </w:r>
      <w:proofErr w:type="spellStart"/>
      <w:r>
        <w:t>terraform</w:t>
      </w:r>
      <w:proofErr w:type="spellEnd"/>
      <w:r>
        <w:t xml:space="preserve"> will store in </w:t>
      </w:r>
      <w:proofErr w:type="spellStart"/>
      <w:r w:rsidRPr="000F749A">
        <w:rPr>
          <w:color w:val="FF0000"/>
        </w:rPr>
        <w:t>statefiles</w:t>
      </w:r>
      <w:proofErr w:type="spellEnd"/>
      <w:r w:rsidRPr="000F749A">
        <w:rPr>
          <w:color w:val="FF0000"/>
        </w:rPr>
        <w:t xml:space="preserve"> </w:t>
      </w:r>
    </w:p>
    <w:p w:rsidR="000F749A" w:rsidRDefault="000F749A" w:rsidP="00FC2A42">
      <w:pPr>
        <w:rPr>
          <w:color w:val="FF0000"/>
        </w:rPr>
      </w:pPr>
      <w:r>
        <w:rPr>
          <w:color w:val="FF0000"/>
        </w:rPr>
        <w:t>1)</w:t>
      </w:r>
      <w:r w:rsidR="00D37A08">
        <w:rPr>
          <w:color w:val="FF0000"/>
        </w:rPr>
        <w:t>.</w:t>
      </w:r>
      <w:proofErr w:type="spellStart"/>
      <w:r>
        <w:rPr>
          <w:color w:val="FF0000"/>
        </w:rPr>
        <w:t>tfstate</w:t>
      </w:r>
      <w:proofErr w:type="spellEnd"/>
    </w:p>
    <w:p w:rsidR="000F749A" w:rsidRDefault="000F749A" w:rsidP="00FC2A42">
      <w:pPr>
        <w:rPr>
          <w:color w:val="FF0000"/>
        </w:rPr>
      </w:pPr>
      <w:r>
        <w:rPr>
          <w:color w:val="FF0000"/>
        </w:rPr>
        <w:t>2)</w:t>
      </w:r>
      <w:r w:rsidR="00D37A08">
        <w:rPr>
          <w:color w:val="FF0000"/>
        </w:rPr>
        <w:t>.</w:t>
      </w:r>
      <w:proofErr w:type="spellStart"/>
      <w:r w:rsidR="00D37A08">
        <w:rPr>
          <w:color w:val="FF0000"/>
        </w:rPr>
        <w:t>tfstat</w:t>
      </w:r>
      <w:proofErr w:type="spellEnd"/>
      <w:r>
        <w:rPr>
          <w:color w:val="FF0000"/>
        </w:rPr>
        <w:t xml:space="preserve"> backup</w:t>
      </w:r>
    </w:p>
    <w:p w:rsidR="006646FF" w:rsidRDefault="006646FF" w:rsidP="00FC2A42">
      <w:pPr>
        <w:rPr>
          <w:color w:val="FF0000"/>
        </w:rPr>
      </w:pPr>
    </w:p>
    <w:p w:rsidR="006646FF" w:rsidRDefault="006646FF" w:rsidP="00FC2A42">
      <w:pPr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To Access the attribute of the </w:t>
      </w:r>
      <w:proofErr w:type="spellStart"/>
      <w:r>
        <w:rPr>
          <w:color w:val="000000" w:themeColor="text1"/>
        </w:rPr>
        <w:t>terraform</w:t>
      </w:r>
      <w:proofErr w:type="spellEnd"/>
      <w:r>
        <w:rPr>
          <w:color w:val="000000" w:themeColor="text1"/>
        </w:rPr>
        <w:t xml:space="preserve"> we us below syntax.</w:t>
      </w:r>
      <w:proofErr w:type="gramEnd"/>
    </w:p>
    <w:p w:rsidR="009F624D" w:rsidRDefault="009F624D" w:rsidP="00FC2A42">
      <w:pPr>
        <w:rPr>
          <w:color w:val="000000" w:themeColor="text1"/>
        </w:rPr>
      </w:pPr>
      <w:r>
        <w:rPr>
          <w:color w:val="000000" w:themeColor="text1"/>
        </w:rPr>
        <w:t xml:space="preserve">Syntax:                             </w:t>
      </w:r>
      <w:r w:rsidR="006646FF">
        <w:rPr>
          <w:color w:val="000000" w:themeColor="text1"/>
        </w:rPr>
        <w:t>$(</w:t>
      </w:r>
      <w:proofErr w:type="spellStart"/>
      <w:r w:rsidR="006646FF">
        <w:rPr>
          <w:color w:val="000000" w:themeColor="text1"/>
        </w:rPr>
        <w:t>resource_type.logicalname.parameter_name</w:t>
      </w:r>
      <w:proofErr w:type="spellEnd"/>
      <w:r w:rsidR="006646FF">
        <w:rPr>
          <w:color w:val="000000" w:themeColor="text1"/>
        </w:rPr>
        <w:t>)</w:t>
      </w:r>
    </w:p>
    <w:p w:rsidR="009F624D" w:rsidRDefault="009F624D" w:rsidP="00FC2A42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example</w:t>
      </w:r>
      <w:proofErr w:type="gramEnd"/>
      <w:r>
        <w:rPr>
          <w:color w:val="000000" w:themeColor="text1"/>
        </w:rPr>
        <w:t xml:space="preserve">:                         </w:t>
      </w:r>
    </w:p>
    <w:p w:rsidR="000F749A" w:rsidRPr="000F749A" w:rsidRDefault="000F749A" w:rsidP="00FC2A42">
      <w:pPr>
        <w:rPr>
          <w:color w:val="000000" w:themeColor="text1"/>
        </w:rPr>
      </w:pPr>
      <w:proofErr w:type="spellStart"/>
      <w:r>
        <w:rPr>
          <w:color w:val="000000" w:themeColor="text1"/>
        </w:rPr>
        <w:t>Terraform</w:t>
      </w:r>
      <w:proofErr w:type="spellEnd"/>
      <w:r>
        <w:rPr>
          <w:color w:val="000000" w:themeColor="text1"/>
        </w:rPr>
        <w:t xml:space="preserve"> will identify what resource is created in earlier execution.</w:t>
      </w:r>
    </w:p>
    <w:p w:rsidR="000F749A" w:rsidRDefault="000F749A" w:rsidP="00FC2A42">
      <w:proofErr w:type="spellStart"/>
      <w:r>
        <w:t>Terraform</w:t>
      </w:r>
      <w:proofErr w:type="spellEnd"/>
      <w:r>
        <w:t xml:space="preserve"> will not change the ec2instance </w:t>
      </w:r>
      <w:proofErr w:type="gramStart"/>
      <w:r>
        <w:t>key ,it</w:t>
      </w:r>
      <w:proofErr w:type="gramEnd"/>
      <w:r>
        <w:t xml:space="preserve"> will remove and recreate entire ec2 instance.</w:t>
      </w:r>
    </w:p>
    <w:p w:rsidR="006C6127" w:rsidRDefault="006C6127" w:rsidP="00FC2A42">
      <w:proofErr w:type="spellStart"/>
      <w:proofErr w:type="gramStart"/>
      <w:r>
        <w:t>terraform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: To provide </w:t>
      </w:r>
      <w:proofErr w:type="spellStart"/>
      <w:r>
        <w:t>accesskeyid</w:t>
      </w:r>
      <w:proofErr w:type="spellEnd"/>
      <w:r>
        <w:t xml:space="preserve"> and </w:t>
      </w:r>
      <w:proofErr w:type="spellStart"/>
      <w:r>
        <w:t>secretaccess</w:t>
      </w:r>
      <w:proofErr w:type="spellEnd"/>
      <w:r>
        <w:t xml:space="preserve"> key to </w:t>
      </w:r>
      <w:proofErr w:type="spellStart"/>
      <w:r w:rsidRPr="00AE02F3">
        <w:rPr>
          <w:color w:val="FF0000"/>
        </w:rPr>
        <w:t>terraform</w:t>
      </w:r>
      <w:proofErr w:type="spellEnd"/>
      <w:r w:rsidRPr="00AE02F3">
        <w:rPr>
          <w:color w:val="FF0000"/>
        </w:rPr>
        <w:t xml:space="preserve"> </w:t>
      </w:r>
      <w:r>
        <w:t>engine.</w:t>
      </w:r>
    </w:p>
    <w:p w:rsidR="00F50B3B" w:rsidRDefault="00F50B3B" w:rsidP="00FC2A42">
      <w:proofErr w:type="spellStart"/>
      <w:proofErr w:type="gramStart"/>
      <w:r>
        <w:t>terraform</w:t>
      </w:r>
      <w:proofErr w:type="spellEnd"/>
      <w:proofErr w:type="gramEnd"/>
      <w:r>
        <w:t xml:space="preserve"> plan : This will display what changes to b apply on </w:t>
      </w:r>
      <w:r w:rsidR="000F749A">
        <w:t>environment</w:t>
      </w:r>
      <w:r>
        <w:t>.</w:t>
      </w:r>
    </w:p>
    <w:p w:rsidR="008770C2" w:rsidRDefault="008770C2" w:rsidP="00FC2A42">
      <w:proofErr w:type="spellStart"/>
      <w:proofErr w:type="gramStart"/>
      <w:r>
        <w:t>terraform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: To update all plug-in  to connect providers.</w:t>
      </w:r>
    </w:p>
    <w:p w:rsidR="008770C2" w:rsidRDefault="008770C2" w:rsidP="00FC2A42">
      <w:proofErr w:type="spellStart"/>
      <w:proofErr w:type="gramStart"/>
      <w:r>
        <w:t>terraform</w:t>
      </w:r>
      <w:proofErr w:type="spellEnd"/>
      <w:proofErr w:type="gramEnd"/>
      <w:r>
        <w:t xml:space="preserve"> apply : To apply the </w:t>
      </w:r>
      <w:proofErr w:type="spellStart"/>
      <w:r>
        <w:t>terraform</w:t>
      </w:r>
      <w:proofErr w:type="spellEnd"/>
      <w:r>
        <w:t xml:space="preserve"> to executing  in Infrastructure .</w:t>
      </w:r>
    </w:p>
    <w:p w:rsidR="008770C2" w:rsidRDefault="008770C2" w:rsidP="00FC2A42">
      <w:proofErr w:type="spellStart"/>
      <w:proofErr w:type="gramStart"/>
      <w:r>
        <w:t>terraform</w:t>
      </w:r>
      <w:proofErr w:type="spellEnd"/>
      <w:proofErr w:type="gramEnd"/>
      <w:r>
        <w:t xml:space="preserve"> </w:t>
      </w:r>
      <w:proofErr w:type="spellStart"/>
      <w:r>
        <w:t>fmt</w:t>
      </w:r>
      <w:proofErr w:type="spellEnd"/>
      <w:r>
        <w:t xml:space="preserve"> : To check the code properly </w:t>
      </w:r>
      <w:proofErr w:type="spellStart"/>
      <w:r>
        <w:t>alligned</w:t>
      </w:r>
      <w:proofErr w:type="spellEnd"/>
      <w:r>
        <w:t xml:space="preserve"> or not.</w:t>
      </w:r>
    </w:p>
    <w:p w:rsidR="008770C2" w:rsidRDefault="009F624D" w:rsidP="00FC2A42">
      <w:proofErr w:type="spellStart"/>
      <w:proofErr w:type="gramStart"/>
      <w:r>
        <w:t>terraform</w:t>
      </w:r>
      <w:proofErr w:type="spellEnd"/>
      <w:proofErr w:type="gramEnd"/>
      <w:r>
        <w:t xml:space="preserve"> console: To check interpolation(replacing the values) out put in a console.</w:t>
      </w:r>
    </w:p>
    <w:p w:rsidR="009F624D" w:rsidRPr="00E7618D" w:rsidRDefault="006646FF" w:rsidP="00FC2A42">
      <w:pPr>
        <w:rPr>
          <w:color w:val="FF0000"/>
        </w:rPr>
      </w:pPr>
      <w:proofErr w:type="spellStart"/>
      <w:proofErr w:type="gramStart"/>
      <w:r w:rsidRPr="00E7618D">
        <w:rPr>
          <w:color w:val="FF0000"/>
        </w:rPr>
        <w:t>terraform</w:t>
      </w:r>
      <w:proofErr w:type="spellEnd"/>
      <w:proofErr w:type="gramEnd"/>
      <w:r w:rsidRPr="00E7618D">
        <w:rPr>
          <w:color w:val="FF0000"/>
        </w:rPr>
        <w:t xml:space="preserve"> import : To get resource into </w:t>
      </w:r>
      <w:proofErr w:type="spellStart"/>
      <w:r w:rsidRPr="00E7618D">
        <w:rPr>
          <w:color w:val="FF0000"/>
        </w:rPr>
        <w:t>terraform</w:t>
      </w:r>
      <w:proofErr w:type="spellEnd"/>
      <w:r w:rsidRPr="00E7618D">
        <w:rPr>
          <w:color w:val="FF0000"/>
        </w:rPr>
        <w:t xml:space="preserve"> control from outside</w:t>
      </w:r>
    </w:p>
    <w:p w:rsidR="009F624D" w:rsidRDefault="009F624D" w:rsidP="00FC2A42">
      <w:proofErr w:type="spellStart"/>
      <w:r>
        <w:t>Terraform</w:t>
      </w:r>
      <w:proofErr w:type="spellEnd"/>
      <w:r>
        <w:t xml:space="preserve"> support different types of </w:t>
      </w:r>
      <w:proofErr w:type="spellStart"/>
      <w:r>
        <w:t>datatypes</w:t>
      </w:r>
      <w:proofErr w:type="spellEnd"/>
      <w:r>
        <w:t>.</w:t>
      </w:r>
    </w:p>
    <w:p w:rsidR="009F624D" w:rsidRDefault="009F624D" w:rsidP="00FC2A42">
      <w:proofErr w:type="gramStart"/>
      <w:r>
        <w:t>string</w:t>
      </w:r>
      <w:proofErr w:type="gramEnd"/>
      <w:r>
        <w:t xml:space="preserve">   :    "</w:t>
      </w:r>
      <w:proofErr w:type="spellStart"/>
      <w:r>
        <w:t>sample_string</w:t>
      </w:r>
      <w:proofErr w:type="spellEnd"/>
      <w:r>
        <w:t>"</w:t>
      </w:r>
    </w:p>
    <w:p w:rsidR="009F624D" w:rsidRDefault="009F624D" w:rsidP="00FC2A42">
      <w:r>
        <w:t>List      :   ["</w:t>
      </w:r>
      <w:proofErr w:type="spellStart"/>
      <w:r>
        <w:t>sanjay</w:t>
      </w:r>
      <w:proofErr w:type="spellEnd"/>
      <w:proofErr w:type="gramStart"/>
      <w:r>
        <w:t xml:space="preserve">" </w:t>
      </w:r>
      <w:r w:rsidR="00AE02F3">
        <w:t>,</w:t>
      </w:r>
      <w:proofErr w:type="gramEnd"/>
      <w:r>
        <w:t>"</w:t>
      </w:r>
      <w:proofErr w:type="spellStart"/>
      <w:r>
        <w:t>Thanvik</w:t>
      </w:r>
      <w:proofErr w:type="spellEnd"/>
      <w:r>
        <w:t>"</w:t>
      </w:r>
      <w:r w:rsidR="00AE02F3">
        <w:t>,</w:t>
      </w:r>
      <w:r>
        <w:t xml:space="preserve"> "</w:t>
      </w:r>
      <w:proofErr w:type="spellStart"/>
      <w:r>
        <w:t>vaishnavi</w:t>
      </w:r>
      <w:proofErr w:type="spellEnd"/>
      <w:r>
        <w:t>"</w:t>
      </w:r>
      <w:r w:rsidR="00AE02F3">
        <w:t>,</w:t>
      </w:r>
      <w:r>
        <w:t xml:space="preserve">  " </w:t>
      </w:r>
      <w:proofErr w:type="spellStart"/>
      <w:r>
        <w:t>vhinnu</w:t>
      </w:r>
      <w:proofErr w:type="spellEnd"/>
      <w:r>
        <w:t>"]</w:t>
      </w:r>
    </w:p>
    <w:p w:rsidR="009F624D" w:rsidRDefault="009F624D" w:rsidP="00FC2A42">
      <w:proofErr w:type="gramStart"/>
      <w:r>
        <w:t>Map  :</w:t>
      </w:r>
      <w:proofErr w:type="gramEnd"/>
      <w:r>
        <w:t xml:space="preserve">  { </w:t>
      </w:r>
    </w:p>
    <w:p w:rsidR="009F624D" w:rsidRDefault="009F624D" w:rsidP="00FC2A42">
      <w:r>
        <w:t xml:space="preserve">             key1=value</w:t>
      </w:r>
    </w:p>
    <w:p w:rsidR="009F624D" w:rsidRDefault="009F624D" w:rsidP="00FC2A42">
      <w:r>
        <w:tab/>
        <w:t>key2=value</w:t>
      </w:r>
    </w:p>
    <w:p w:rsidR="003B239C" w:rsidRDefault="009F624D" w:rsidP="003B239C">
      <w:r>
        <w:t xml:space="preserve">        }</w:t>
      </w:r>
    </w:p>
    <w:p w:rsidR="003B239C" w:rsidRDefault="003B239C" w:rsidP="003B239C"/>
    <w:p w:rsidR="003B239C" w:rsidRPr="003B239C" w:rsidRDefault="003B239C" w:rsidP="003B239C">
      <w:r>
        <w:t>#####################################################################################</w:t>
      </w:r>
    </w:p>
    <w:p w:rsidR="002F149E" w:rsidRDefault="009F624D" w:rsidP="003C22EF">
      <w:pPr>
        <w:jc w:val="center"/>
        <w:rPr>
          <w:color w:val="FF0000"/>
        </w:rPr>
      </w:pPr>
      <w:r w:rsidRPr="003C22EF">
        <w:rPr>
          <w:color w:val="FF0000"/>
        </w:rPr>
        <w:t xml:space="preserve">Variable </w:t>
      </w:r>
      <w:r w:rsidR="003C22EF" w:rsidRPr="003C22EF">
        <w:rPr>
          <w:color w:val="FF0000"/>
        </w:rPr>
        <w:t xml:space="preserve">Declaration in </w:t>
      </w:r>
      <w:proofErr w:type="spellStart"/>
      <w:proofErr w:type="gramStart"/>
      <w:r w:rsidR="003C22EF" w:rsidRPr="003C22EF">
        <w:rPr>
          <w:color w:val="FF0000"/>
        </w:rPr>
        <w:t>terraform</w:t>
      </w:r>
      <w:proofErr w:type="spellEnd"/>
      <w:r w:rsidR="003C22EF" w:rsidRPr="003C22EF">
        <w:rPr>
          <w:color w:val="FF0000"/>
        </w:rPr>
        <w:t xml:space="preserve"> :</w:t>
      </w:r>
      <w:proofErr w:type="gramEnd"/>
    </w:p>
    <w:p w:rsidR="002F149E" w:rsidRPr="003C22EF" w:rsidRDefault="002F149E" w:rsidP="003C22EF">
      <w:pPr>
        <w:jc w:val="center"/>
        <w:rPr>
          <w:color w:val="FF0000"/>
        </w:rPr>
      </w:pPr>
      <w:r>
        <w:rPr>
          <w:color w:val="FF0000"/>
        </w:rPr>
        <w:t>String:</w:t>
      </w:r>
    </w:p>
    <w:p w:rsidR="003C22EF" w:rsidRDefault="003C22EF" w:rsidP="00FC2A42">
      <w:proofErr w:type="gramStart"/>
      <w:r>
        <w:t>variable</w:t>
      </w:r>
      <w:proofErr w:type="gramEnd"/>
      <w:r>
        <w:t xml:space="preserve"> "region"  {</w:t>
      </w:r>
    </w:p>
    <w:p w:rsidR="003C22EF" w:rsidRDefault="003C22EF" w:rsidP="00FC2A42">
      <w:proofErr w:type="gramStart"/>
      <w:r>
        <w:t>type</w:t>
      </w:r>
      <w:proofErr w:type="gramEnd"/>
      <w:r>
        <w:t>="string"</w:t>
      </w:r>
    </w:p>
    <w:p w:rsidR="003C22EF" w:rsidRDefault="003C22EF" w:rsidP="00FC2A42">
      <w:proofErr w:type="gramStart"/>
      <w:r>
        <w:t>default</w:t>
      </w:r>
      <w:proofErr w:type="gramEnd"/>
      <w:r>
        <w:t>="</w:t>
      </w:r>
      <w:proofErr w:type="spellStart"/>
      <w:r>
        <w:t>south_india</w:t>
      </w:r>
      <w:proofErr w:type="spellEnd"/>
      <w:r>
        <w:t>"</w:t>
      </w:r>
    </w:p>
    <w:p w:rsidR="003C22EF" w:rsidRDefault="003C22EF" w:rsidP="00FC2A42">
      <w:r>
        <w:t>}</w:t>
      </w:r>
      <w:r w:rsidR="002F149E">
        <w:t xml:space="preserve">  </w:t>
      </w:r>
    </w:p>
    <w:p w:rsidR="002F149E" w:rsidRPr="002F149E" w:rsidRDefault="002F149E" w:rsidP="00FC2A42">
      <w:pPr>
        <w:rPr>
          <w:color w:val="FF0000"/>
        </w:rPr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Pr="002F149E">
        <w:rPr>
          <w:color w:val="FF0000"/>
        </w:rPr>
        <w:t>List:</w:t>
      </w:r>
    </w:p>
    <w:p w:rsidR="009F624D" w:rsidRDefault="009F624D" w:rsidP="00FC2A42">
      <w:r>
        <w:t xml:space="preserve"> </w:t>
      </w:r>
      <w:proofErr w:type="gramStart"/>
      <w:r w:rsidR="003C22EF">
        <w:t>variable</w:t>
      </w:r>
      <w:proofErr w:type="gramEnd"/>
      <w:r w:rsidR="003C22EF">
        <w:t xml:space="preserve"> "fruits" {</w:t>
      </w:r>
    </w:p>
    <w:p w:rsidR="003C22EF" w:rsidRDefault="003C22EF" w:rsidP="00FC2A42">
      <w:proofErr w:type="gramStart"/>
      <w:r>
        <w:t>type</w:t>
      </w:r>
      <w:proofErr w:type="gramEnd"/>
      <w:r>
        <w:t>="List"</w:t>
      </w:r>
    </w:p>
    <w:p w:rsidR="003C22EF" w:rsidRDefault="003C22EF" w:rsidP="00FC2A42">
      <w:proofErr w:type="gramStart"/>
      <w:r>
        <w:t>default</w:t>
      </w:r>
      <w:proofErr w:type="gramEnd"/>
      <w:r>
        <w:t>=["mango" ,"apple","</w:t>
      </w:r>
      <w:proofErr w:type="spellStart"/>
      <w:r>
        <w:t>pinapple</w:t>
      </w:r>
      <w:proofErr w:type="spellEnd"/>
      <w:r>
        <w:t>"]</w:t>
      </w:r>
    </w:p>
    <w:p w:rsidR="002F149E" w:rsidRPr="002F149E" w:rsidRDefault="003C22EF" w:rsidP="00FC2A42">
      <w:pPr>
        <w:rPr>
          <w:color w:val="FF0000"/>
        </w:rPr>
      </w:pPr>
      <w:r>
        <w:t>}</w:t>
      </w:r>
      <w:r w:rsidR="002F149E">
        <w:tab/>
      </w:r>
      <w:r w:rsidR="002F149E">
        <w:tab/>
      </w:r>
      <w:r w:rsidR="002F149E">
        <w:tab/>
      </w:r>
      <w:r w:rsidR="002F149E">
        <w:tab/>
      </w:r>
      <w:r w:rsidR="002F149E">
        <w:tab/>
      </w:r>
      <w:r w:rsidR="002F149E">
        <w:tab/>
      </w:r>
      <w:r w:rsidR="002F149E" w:rsidRPr="002F149E">
        <w:rPr>
          <w:color w:val="FF0000"/>
        </w:rPr>
        <w:t>Map:</w:t>
      </w:r>
    </w:p>
    <w:p w:rsidR="003C22EF" w:rsidRDefault="003C22EF" w:rsidP="00FC2A42"/>
    <w:p w:rsidR="009F624D" w:rsidRDefault="002F149E" w:rsidP="00FC2A42">
      <w:proofErr w:type="spellStart"/>
      <w:proofErr w:type="gramStart"/>
      <w:r>
        <w:t>varaible</w:t>
      </w:r>
      <w:proofErr w:type="spellEnd"/>
      <w:proofErr w:type="gramEnd"/>
      <w:r>
        <w:t xml:space="preserve"> "</w:t>
      </w:r>
      <w:proofErr w:type="spellStart"/>
      <w:r>
        <w:t>imageid</w:t>
      </w:r>
      <w:proofErr w:type="spellEnd"/>
      <w:r>
        <w:t>" {</w:t>
      </w:r>
    </w:p>
    <w:p w:rsidR="002F149E" w:rsidRDefault="002F149E" w:rsidP="00FC2A42">
      <w:proofErr w:type="gramStart"/>
      <w:r>
        <w:t>type</w:t>
      </w:r>
      <w:proofErr w:type="gramEnd"/>
      <w:r>
        <w:t>="Map"</w:t>
      </w:r>
    </w:p>
    <w:p w:rsidR="002F149E" w:rsidRDefault="002F149E" w:rsidP="00FC2A42">
      <w:proofErr w:type="gramStart"/>
      <w:r>
        <w:t>default</w:t>
      </w:r>
      <w:proofErr w:type="gramEnd"/>
      <w:r>
        <w:t>={</w:t>
      </w:r>
    </w:p>
    <w:p w:rsidR="002F149E" w:rsidRDefault="002F149E" w:rsidP="00FC2A42">
      <w:r>
        <w:tab/>
        <w:t>"</w:t>
      </w:r>
      <w:proofErr w:type="spellStart"/>
      <w:proofErr w:type="gramStart"/>
      <w:r>
        <w:t>andhrapradesh</w:t>
      </w:r>
      <w:proofErr w:type="spellEnd"/>
      <w:proofErr w:type="gramEnd"/>
      <w:r>
        <w:t>"="</w:t>
      </w:r>
      <w:proofErr w:type="spellStart"/>
      <w:r>
        <w:t>amaravathi</w:t>
      </w:r>
      <w:proofErr w:type="spellEnd"/>
      <w:r>
        <w:t>"</w:t>
      </w:r>
    </w:p>
    <w:p w:rsidR="002F149E" w:rsidRDefault="002F149E" w:rsidP="00FC2A42">
      <w:r>
        <w:tab/>
        <w:t>"</w:t>
      </w:r>
      <w:proofErr w:type="spellStart"/>
      <w:proofErr w:type="gramStart"/>
      <w:r>
        <w:t>telengana</w:t>
      </w:r>
      <w:proofErr w:type="spellEnd"/>
      <w:proofErr w:type="gramEnd"/>
      <w:r>
        <w:t>" = "</w:t>
      </w:r>
      <w:proofErr w:type="spellStart"/>
      <w:r>
        <w:t>hyderabad</w:t>
      </w:r>
      <w:proofErr w:type="spellEnd"/>
      <w:r>
        <w:t>"</w:t>
      </w:r>
    </w:p>
    <w:p w:rsidR="002F149E" w:rsidRDefault="002F149E" w:rsidP="00FC2A42">
      <w:r>
        <w:t>}</w:t>
      </w:r>
    </w:p>
    <w:p w:rsidR="007A5355" w:rsidRDefault="00885CA1" w:rsidP="00FC2A42">
      <w: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A5355" w:rsidRDefault="007A5355" w:rsidP="00FC2A42">
      <w:r>
        <w:t xml:space="preserve">Input variables of a </w:t>
      </w:r>
      <w:proofErr w:type="spellStart"/>
      <w:r>
        <w:t>terraform</w:t>
      </w:r>
      <w:proofErr w:type="spellEnd"/>
      <w:r>
        <w:t xml:space="preserve"> </w:t>
      </w:r>
      <w:proofErr w:type="gramStart"/>
      <w:r>
        <w:t>is :</w:t>
      </w:r>
      <w:proofErr w:type="gramEnd"/>
    </w:p>
    <w:p w:rsidR="007A5355" w:rsidRDefault="007A5355" w:rsidP="007A5355">
      <w:proofErr w:type="spellStart"/>
      <w:proofErr w:type="gramStart"/>
      <w:r>
        <w:t>varaible</w:t>
      </w:r>
      <w:proofErr w:type="spellEnd"/>
      <w:proofErr w:type="gramEnd"/>
      <w:r>
        <w:t xml:space="preserve"> "</w:t>
      </w:r>
      <w:proofErr w:type="spellStart"/>
      <w:r>
        <w:t>imageid</w:t>
      </w:r>
      <w:proofErr w:type="spellEnd"/>
      <w:r>
        <w:t>" {}: This will expect input from user or machine.</w:t>
      </w:r>
    </w:p>
    <w:p w:rsidR="00885CA1" w:rsidRDefault="00885CA1" w:rsidP="00885CA1">
      <w:proofErr w:type="gramStart"/>
      <w:r>
        <w:t>output</w:t>
      </w:r>
      <w:proofErr w:type="gramEnd"/>
      <w:r>
        <w:t xml:space="preserve"> variable of a </w:t>
      </w:r>
      <w:proofErr w:type="spellStart"/>
      <w:r>
        <w:t>terraform</w:t>
      </w:r>
      <w:proofErr w:type="spellEnd"/>
      <w:r>
        <w:t xml:space="preserve"> is:</w:t>
      </w:r>
    </w:p>
    <w:p w:rsidR="00885CA1" w:rsidRDefault="00885CA1" w:rsidP="007A5355">
      <w:proofErr w:type="gramStart"/>
      <w:r>
        <w:t>output</w:t>
      </w:r>
      <w:proofErr w:type="gramEnd"/>
      <w:r>
        <w:t xml:space="preserve"> "</w:t>
      </w:r>
      <w:proofErr w:type="spellStart"/>
      <w:r>
        <w:t>ami_name</w:t>
      </w:r>
      <w:proofErr w:type="spellEnd"/>
      <w:r>
        <w:t>"{</w:t>
      </w:r>
    </w:p>
    <w:p w:rsidR="00885CA1" w:rsidRDefault="00885CA1" w:rsidP="007A5355">
      <w:proofErr w:type="gramStart"/>
      <w:r>
        <w:lastRenderedPageBreak/>
        <w:t>value</w:t>
      </w:r>
      <w:proofErr w:type="gramEnd"/>
      <w:r>
        <w:t>="</w:t>
      </w:r>
      <w:proofErr w:type="spellStart"/>
      <w:r>
        <w:t>sanjaykumarreddy</w:t>
      </w:r>
      <w:proofErr w:type="spellEnd"/>
      <w:r>
        <w:t>"</w:t>
      </w:r>
    </w:p>
    <w:p w:rsidR="00885CA1" w:rsidRDefault="00885CA1" w:rsidP="007A5355">
      <w:r>
        <w:t>}</w:t>
      </w:r>
    </w:p>
    <w:p w:rsidR="00885CA1" w:rsidRDefault="00885CA1" w:rsidP="007A5355">
      <w:r>
        <w:t>$$$$$$$$$$$$$$$$$$$$$$$$$$$$$$$$$$$$$$$$$$$$$$$$$$$$$$$$$$$$$$$$$$$$$$$$$$$$$$$$$$$</w:t>
      </w:r>
    </w:p>
    <w:p w:rsidR="002F149E" w:rsidRDefault="008E0DDE" w:rsidP="00FC2A42">
      <w:r>
        <w:t xml:space="preserve">To using variable </w:t>
      </w:r>
      <w:proofErr w:type="gramStart"/>
      <w:r>
        <w:t>values :</w:t>
      </w:r>
      <w:proofErr w:type="gramEnd"/>
      <w:r>
        <w:t xml:space="preserve"> ${</w:t>
      </w:r>
      <w:proofErr w:type="spellStart"/>
      <w:r>
        <w:t>vars.imageid</w:t>
      </w:r>
      <w:proofErr w:type="spellEnd"/>
      <w:r>
        <w:t>} ,${vars.</w:t>
      </w:r>
      <w:r w:rsidRPr="008E0DDE">
        <w:t xml:space="preserve"> </w:t>
      </w:r>
      <w:r>
        <w:t>fruits},${</w:t>
      </w:r>
      <w:proofErr w:type="spellStart"/>
      <w:r>
        <w:t>vars.region</w:t>
      </w:r>
      <w:proofErr w:type="spellEnd"/>
      <w:r>
        <w:t>}</w:t>
      </w:r>
    </w:p>
    <w:p w:rsidR="008E0DDE" w:rsidRDefault="00EA2937" w:rsidP="00FC2A42">
      <w:r>
        <w:t xml:space="preserve">To loop the code we can </w:t>
      </w:r>
      <w:proofErr w:type="gramStart"/>
      <w:r>
        <w:t>use :</w:t>
      </w:r>
      <w:proofErr w:type="gramEnd"/>
      <w:r>
        <w:t xml:space="preserve"> </w:t>
      </w:r>
      <w:r w:rsidRPr="00EA2937">
        <w:rPr>
          <w:color w:val="FF0000"/>
        </w:rPr>
        <w:t>count</w:t>
      </w:r>
      <w:r>
        <w:t xml:space="preserve">  variable.</w:t>
      </w:r>
    </w:p>
    <w:p w:rsidR="00EA2937" w:rsidRDefault="00EA2937" w:rsidP="00FC2A42">
      <w:proofErr w:type="gramStart"/>
      <w:r>
        <w:t>length(</w:t>
      </w:r>
      <w:proofErr w:type="gramEnd"/>
      <w:r>
        <w:t>list): This method will take list and return  length of the list.</w:t>
      </w:r>
    </w:p>
    <w:p w:rsidR="00EA2937" w:rsidRPr="009A4D7F" w:rsidRDefault="00DC1967" w:rsidP="00FC2A42">
      <w:pPr>
        <w:rPr>
          <w:color w:val="FF0000"/>
        </w:rPr>
      </w:pPr>
      <w:r>
        <w:t xml:space="preserve"> </w:t>
      </w:r>
      <w:proofErr w:type="spellStart"/>
      <w:proofErr w:type="gramStart"/>
      <w:r w:rsidRPr="009A4D7F">
        <w:rPr>
          <w:color w:val="FF0000"/>
        </w:rPr>
        <w:t>datasource</w:t>
      </w:r>
      <w:proofErr w:type="spellEnd"/>
      <w:proofErr w:type="gramEnd"/>
      <w:r w:rsidRPr="009A4D7F">
        <w:rPr>
          <w:color w:val="FF0000"/>
        </w:rPr>
        <w:t>: This will useful when dynamic values required at the time of running.</w:t>
      </w:r>
    </w:p>
    <w:p w:rsidR="00FD01BA" w:rsidRDefault="00FD01BA" w:rsidP="00FC2A42">
      <w:proofErr w:type="spellStart"/>
      <w:proofErr w:type="gramStart"/>
      <w:r>
        <w:t>lookupmethod</w:t>
      </w:r>
      <w:proofErr w:type="spellEnd"/>
      <w:r w:rsidR="00EE6680">
        <w:t>(</w:t>
      </w:r>
      <w:proofErr w:type="spellStart"/>
      <w:proofErr w:type="gramEnd"/>
      <w:r w:rsidR="00EE6680">
        <w:t>map,key</w:t>
      </w:r>
      <w:proofErr w:type="spellEnd"/>
      <w:r w:rsidR="00EE6680">
        <w:t>): This method will return the value from map with specific key .</w:t>
      </w:r>
    </w:p>
    <w:p w:rsidR="00EA2937" w:rsidRDefault="00C15367" w:rsidP="00FC2A42">
      <w:proofErr w:type="gramStart"/>
      <w:r w:rsidRPr="00DF634F">
        <w:rPr>
          <w:b/>
          <w:color w:val="4F81BD" w:themeColor="accent1"/>
        </w:rPr>
        <w:t>templates</w:t>
      </w:r>
      <w:proofErr w:type="gramEnd"/>
      <w:r>
        <w:t xml:space="preserve">: Templates is structured file for reusing by reusing in </w:t>
      </w:r>
      <w:proofErr w:type="spellStart"/>
      <w:r>
        <w:t>terraform</w:t>
      </w:r>
      <w:proofErr w:type="spellEnd"/>
      <w:r>
        <w:t xml:space="preserve"> we can replace the values with our values.</w:t>
      </w:r>
    </w:p>
    <w:p w:rsidR="00C15367" w:rsidRDefault="00C15367" w:rsidP="00FC2A42">
      <w:r>
        <w:t xml:space="preserve">Modules:           Collection of </w:t>
      </w:r>
      <w:proofErr w:type="spellStart"/>
      <w:r>
        <w:t>terraform</w:t>
      </w:r>
      <w:proofErr w:type="spellEnd"/>
      <w:r>
        <w:t xml:space="preserve"> </w:t>
      </w:r>
      <w:proofErr w:type="gramStart"/>
      <w:r>
        <w:t>templates .</w:t>
      </w:r>
      <w:proofErr w:type="gramEnd"/>
    </w:p>
    <w:p w:rsidR="00C15367" w:rsidRPr="009F122B" w:rsidRDefault="00C15367" w:rsidP="00FC2A42">
      <w:pPr>
        <w:rPr>
          <w:color w:val="FF0000"/>
        </w:rPr>
      </w:pPr>
      <w:r w:rsidRPr="009F122B">
        <w:rPr>
          <w:color w:val="FF0000"/>
        </w:rPr>
        <w:t>To import the modules:</w:t>
      </w:r>
    </w:p>
    <w:p w:rsidR="00C15367" w:rsidRPr="009F122B" w:rsidRDefault="00C15367" w:rsidP="00FC2A42">
      <w:pPr>
        <w:rPr>
          <w:color w:val="FF0000"/>
        </w:rPr>
      </w:pPr>
      <w:proofErr w:type="gramStart"/>
      <w:r w:rsidRPr="009F122B">
        <w:rPr>
          <w:color w:val="FF0000"/>
        </w:rPr>
        <w:t>modules</w:t>
      </w:r>
      <w:proofErr w:type="gramEnd"/>
      <w:r w:rsidRPr="009F122B">
        <w:rPr>
          <w:color w:val="FF0000"/>
        </w:rPr>
        <w:t xml:space="preserve">   "</w:t>
      </w:r>
      <w:proofErr w:type="spellStart"/>
      <w:r w:rsidRPr="009F122B">
        <w:rPr>
          <w:color w:val="FF0000"/>
        </w:rPr>
        <w:t>samole_module</w:t>
      </w:r>
      <w:proofErr w:type="spellEnd"/>
      <w:r w:rsidRPr="009F122B">
        <w:rPr>
          <w:color w:val="FF0000"/>
        </w:rPr>
        <w:t>"{</w:t>
      </w:r>
    </w:p>
    <w:p w:rsidR="00C15367" w:rsidRPr="009F122B" w:rsidRDefault="00C15367" w:rsidP="00FC2A42">
      <w:pPr>
        <w:rPr>
          <w:color w:val="FF0000"/>
        </w:rPr>
      </w:pPr>
      <w:proofErr w:type="gramStart"/>
      <w:r w:rsidRPr="009F122B">
        <w:rPr>
          <w:color w:val="FF0000"/>
        </w:rPr>
        <w:t>source</w:t>
      </w:r>
      <w:proofErr w:type="gramEnd"/>
      <w:r w:rsidRPr="009F122B">
        <w:rPr>
          <w:color w:val="FF0000"/>
        </w:rPr>
        <w:t>="</w:t>
      </w:r>
      <w:proofErr w:type="spellStart"/>
      <w:r w:rsidRPr="009F122B">
        <w:rPr>
          <w:color w:val="FF0000"/>
        </w:rPr>
        <w:t>path_of_the_module</w:t>
      </w:r>
      <w:proofErr w:type="spellEnd"/>
      <w:r w:rsidRPr="009F122B">
        <w:rPr>
          <w:color w:val="FF0000"/>
        </w:rPr>
        <w:t>(folder)"</w:t>
      </w:r>
    </w:p>
    <w:p w:rsidR="00C15367" w:rsidRPr="009F122B" w:rsidRDefault="00C15367" w:rsidP="00FC2A42">
      <w:pPr>
        <w:rPr>
          <w:color w:val="FF0000"/>
        </w:rPr>
      </w:pPr>
      <w:r w:rsidRPr="009F122B">
        <w:rPr>
          <w:color w:val="FF0000"/>
        </w:rPr>
        <w:t>}</w:t>
      </w:r>
    </w:p>
    <w:p w:rsidR="00C15367" w:rsidRDefault="00782341" w:rsidP="00FC2A42">
      <w:r>
        <w:t xml:space="preserve">After importing we can use all variables in </w:t>
      </w:r>
      <w:proofErr w:type="gramStart"/>
      <w:r>
        <w:t>that modules</w:t>
      </w:r>
      <w:proofErr w:type="gramEnd"/>
      <w:r>
        <w:t xml:space="preserve"> by using below syntax.</w:t>
      </w:r>
    </w:p>
    <w:p w:rsidR="00782341" w:rsidRPr="00782341" w:rsidRDefault="00782341" w:rsidP="00FC2A42">
      <w:pPr>
        <w:rPr>
          <w:color w:val="FF0000"/>
        </w:rPr>
      </w:pPr>
      <w:proofErr w:type="spellStart"/>
      <w:r w:rsidRPr="00782341">
        <w:rPr>
          <w:color w:val="FF0000"/>
        </w:rPr>
        <w:t>module.modulename.variable_name</w:t>
      </w:r>
      <w:proofErr w:type="spellEnd"/>
    </w:p>
    <w:p w:rsidR="007A5355" w:rsidRDefault="007A5355" w:rsidP="00FC2A42"/>
    <w:p w:rsidR="00EF4485" w:rsidRDefault="00EF4485" w:rsidP="00FC2A42"/>
    <w:p w:rsidR="00EF4485" w:rsidRDefault="00EF4485" w:rsidP="00FC2A42"/>
    <w:p w:rsidR="00154025" w:rsidRDefault="00154025" w:rsidP="00FC2A42"/>
    <w:p w:rsidR="00154025" w:rsidRDefault="00154025" w:rsidP="00FC2A42"/>
    <w:p w:rsidR="00154025" w:rsidRDefault="00154025" w:rsidP="00FC2A42"/>
    <w:p w:rsidR="00154025" w:rsidRDefault="00154025" w:rsidP="00FC2A42"/>
    <w:p w:rsidR="00154025" w:rsidRDefault="00154025" w:rsidP="00FC2A42"/>
    <w:p w:rsidR="00154025" w:rsidRDefault="00154025" w:rsidP="00FC2A42"/>
    <w:p w:rsidR="0047738C" w:rsidRDefault="0047738C" w:rsidP="0047738C">
      <w:pPr>
        <w:pStyle w:val="Heading1"/>
        <w:shd w:val="clear" w:color="auto" w:fill="FFFFFF"/>
        <w:spacing w:before="0" w:after="150" w:line="312" w:lineRule="atLeast"/>
        <w:textAlignment w:val="baseline"/>
        <w:rPr>
          <w:rFonts w:ascii="Georgia" w:hAnsi="Georgia"/>
          <w:b w:val="0"/>
          <w:bCs w:val="0"/>
          <w:color w:val="155C8E"/>
          <w:spacing w:val="-15"/>
          <w:sz w:val="57"/>
          <w:szCs w:val="57"/>
        </w:rPr>
      </w:pPr>
      <w:r>
        <w:rPr>
          <w:rFonts w:ascii="Georgia" w:hAnsi="Georgia"/>
          <w:b w:val="0"/>
          <w:bCs w:val="0"/>
          <w:color w:val="155C8E"/>
          <w:spacing w:val="-15"/>
          <w:sz w:val="57"/>
          <w:szCs w:val="57"/>
        </w:rPr>
        <w:lastRenderedPageBreak/>
        <w:t xml:space="preserve">How to Install </w:t>
      </w:r>
      <w:proofErr w:type="spellStart"/>
      <w:r>
        <w:rPr>
          <w:rFonts w:ascii="Georgia" w:hAnsi="Georgia"/>
          <w:b w:val="0"/>
          <w:bCs w:val="0"/>
          <w:color w:val="155C8E"/>
          <w:spacing w:val="-15"/>
          <w:sz w:val="57"/>
          <w:szCs w:val="57"/>
        </w:rPr>
        <w:t>Kubernetes</w:t>
      </w:r>
      <w:proofErr w:type="spellEnd"/>
      <w:r>
        <w:rPr>
          <w:rFonts w:ascii="Georgia" w:hAnsi="Georgia"/>
          <w:b w:val="0"/>
          <w:bCs w:val="0"/>
          <w:color w:val="155C8E"/>
          <w:spacing w:val="-15"/>
          <w:sz w:val="57"/>
          <w:szCs w:val="57"/>
        </w:rPr>
        <w:t xml:space="preserve"> (k8s) 1.7 on </w:t>
      </w:r>
      <w:proofErr w:type="spellStart"/>
      <w:r>
        <w:rPr>
          <w:rFonts w:ascii="Georgia" w:hAnsi="Georgia"/>
          <w:b w:val="0"/>
          <w:bCs w:val="0"/>
          <w:color w:val="155C8E"/>
          <w:spacing w:val="-15"/>
          <w:sz w:val="57"/>
          <w:szCs w:val="57"/>
        </w:rPr>
        <w:t>CentOS</w:t>
      </w:r>
      <w:proofErr w:type="spellEnd"/>
      <w:r>
        <w:rPr>
          <w:rFonts w:ascii="Georgia" w:hAnsi="Georgia"/>
          <w:b w:val="0"/>
          <w:bCs w:val="0"/>
          <w:color w:val="155C8E"/>
          <w:spacing w:val="-15"/>
          <w:sz w:val="57"/>
          <w:szCs w:val="57"/>
        </w:rPr>
        <w:t xml:space="preserve"> 7 / RHEL 7</w:t>
      </w:r>
    </w:p>
    <w:p w:rsidR="0047738C" w:rsidRDefault="0047738C" w:rsidP="0047738C">
      <w:pPr>
        <w:pStyle w:val="post-byline"/>
        <w:shd w:val="clear" w:color="auto" w:fill="FFFFFF"/>
        <w:spacing w:before="0" w:beforeAutospacing="0" w:after="0" w:afterAutospacing="0"/>
        <w:textAlignment w:val="baseline"/>
        <w:rPr>
          <w:rFonts w:ascii="FontAwesome" w:hAnsi="FontAwesome"/>
          <w:color w:val="909090"/>
          <w:sz w:val="21"/>
          <w:szCs w:val="21"/>
        </w:rPr>
      </w:pPr>
      <w:proofErr w:type="gramStart"/>
      <w:r>
        <w:rPr>
          <w:rFonts w:ascii="FontAwesome" w:hAnsi="FontAwesome"/>
          <w:color w:val="909090"/>
          <w:sz w:val="21"/>
          <w:szCs w:val="21"/>
        </w:rPr>
        <w:t>by</w:t>
      </w:r>
      <w:proofErr w:type="gramEnd"/>
      <w:r>
        <w:rPr>
          <w:rFonts w:ascii="FontAwesome" w:hAnsi="FontAwesome"/>
          <w:color w:val="909090"/>
          <w:sz w:val="21"/>
          <w:szCs w:val="21"/>
        </w:rPr>
        <w:t> </w:t>
      </w:r>
      <w:proofErr w:type="spellStart"/>
      <w:r w:rsidR="00BA196E">
        <w:fldChar w:fldCharType="begin"/>
      </w:r>
      <w:r w:rsidR="00BA196E">
        <w:instrText xml:space="preserve"> HYPERLINK "https://www.linuxtechi.com/author/pradeep/" \o "Posts by Pradeep Kumar" </w:instrText>
      </w:r>
      <w:r w:rsidR="00BA196E">
        <w:fldChar w:fldCharType="separate"/>
      </w:r>
      <w:r>
        <w:rPr>
          <w:rStyle w:val="Hyperlink"/>
          <w:rFonts w:ascii="FontAwesome" w:hAnsi="FontAwesome"/>
          <w:color w:val="155C8E"/>
          <w:sz w:val="21"/>
          <w:szCs w:val="21"/>
          <w:bdr w:val="none" w:sz="0" w:space="0" w:color="auto" w:frame="1"/>
        </w:rPr>
        <w:t>Pradeep</w:t>
      </w:r>
      <w:proofErr w:type="spellEnd"/>
      <w:r>
        <w:rPr>
          <w:rStyle w:val="Hyperlink"/>
          <w:rFonts w:ascii="FontAwesome" w:hAnsi="FontAwesome"/>
          <w:color w:val="155C8E"/>
          <w:sz w:val="21"/>
          <w:szCs w:val="21"/>
          <w:bdr w:val="none" w:sz="0" w:space="0" w:color="auto" w:frame="1"/>
        </w:rPr>
        <w:t xml:space="preserve"> Kumar</w:t>
      </w:r>
      <w:r w:rsidR="00BA196E">
        <w:rPr>
          <w:rStyle w:val="Hyperlink"/>
          <w:rFonts w:ascii="FontAwesome" w:hAnsi="FontAwesome"/>
          <w:color w:val="155C8E"/>
          <w:sz w:val="21"/>
          <w:szCs w:val="21"/>
          <w:bdr w:val="none" w:sz="0" w:space="0" w:color="auto" w:frame="1"/>
        </w:rPr>
        <w:fldChar w:fldCharType="end"/>
      </w:r>
      <w:r>
        <w:rPr>
          <w:rStyle w:val="vcard"/>
          <w:rFonts w:ascii="FontAwesome" w:hAnsi="FontAwesome"/>
          <w:color w:val="909090"/>
          <w:sz w:val="21"/>
          <w:szCs w:val="21"/>
          <w:bdr w:val="none" w:sz="0" w:space="0" w:color="auto" w:frame="1"/>
        </w:rPr>
        <w:t> </w:t>
      </w:r>
      <w:r>
        <w:rPr>
          <w:rFonts w:ascii="FontAwesome" w:hAnsi="FontAwesome"/>
          <w:color w:val="909090"/>
          <w:sz w:val="21"/>
          <w:szCs w:val="21"/>
        </w:rPr>
        <w:t>· Published September 4, 2017 · Updated December 12, 2017</w:t>
      </w:r>
    </w:p>
    <w:p w:rsidR="0047738C" w:rsidRDefault="0047738C" w:rsidP="0047738C">
      <w:pPr>
        <w:pStyle w:val="NormalWeb"/>
        <w:shd w:val="clear" w:color="auto" w:fill="FFFFFF"/>
        <w:spacing w:before="0" w:beforeAutospacing="0" w:after="0" w:afterAutospacing="0" w:line="336" w:lineRule="atLeast"/>
        <w:textAlignment w:val="baseline"/>
        <w:rPr>
          <w:rFonts w:ascii="Georgia" w:hAnsi="Georgia"/>
          <w:color w:val="000000"/>
        </w:rPr>
      </w:pPr>
      <w:proofErr w:type="spellStart"/>
      <w:r>
        <w:rPr>
          <w:rFonts w:ascii="Georgia" w:hAnsi="Georgia"/>
          <w:color w:val="000000"/>
        </w:rPr>
        <w:t>Kubernetes</w:t>
      </w:r>
      <w:proofErr w:type="spellEnd"/>
      <w:r>
        <w:rPr>
          <w:rFonts w:ascii="Georgia" w:hAnsi="Georgia"/>
          <w:color w:val="000000"/>
        </w:rPr>
        <w:t xml:space="preserve"> is a </w:t>
      </w:r>
      <w:r>
        <w:rPr>
          <w:rStyle w:val="Strong"/>
          <w:rFonts w:ascii="inherit" w:hAnsi="inherit"/>
          <w:color w:val="000000"/>
          <w:bdr w:val="none" w:sz="0" w:space="0" w:color="auto" w:frame="1"/>
        </w:rPr>
        <w:t>cluster</w:t>
      </w:r>
      <w:r>
        <w:rPr>
          <w:rFonts w:ascii="Georgia" w:hAnsi="Georgia"/>
          <w:color w:val="000000"/>
        </w:rPr>
        <w:t> and </w:t>
      </w:r>
      <w:r>
        <w:rPr>
          <w:rStyle w:val="Strong"/>
          <w:rFonts w:ascii="inherit" w:hAnsi="inherit"/>
          <w:color w:val="000000"/>
          <w:bdr w:val="none" w:sz="0" w:space="0" w:color="auto" w:frame="1"/>
        </w:rPr>
        <w:t>orchestration</w:t>
      </w:r>
      <w:r>
        <w:rPr>
          <w:rFonts w:ascii="Georgia" w:hAnsi="Georgia"/>
          <w:color w:val="000000"/>
        </w:rPr>
        <w:t xml:space="preserve"> engine for </w:t>
      </w:r>
      <w:proofErr w:type="spellStart"/>
      <w:r>
        <w:rPr>
          <w:rFonts w:ascii="Georgia" w:hAnsi="Georgia"/>
          <w:color w:val="000000"/>
        </w:rPr>
        <w:t>docker</w:t>
      </w:r>
      <w:proofErr w:type="spellEnd"/>
      <w:r>
        <w:rPr>
          <w:rFonts w:ascii="Georgia" w:hAnsi="Georgia"/>
          <w:color w:val="000000"/>
        </w:rPr>
        <w:t xml:space="preserve"> containers. In other words </w:t>
      </w:r>
      <w:proofErr w:type="spellStart"/>
      <w:r>
        <w:rPr>
          <w:rFonts w:ascii="Georgia" w:hAnsi="Georgia"/>
          <w:color w:val="000000"/>
        </w:rPr>
        <w:t>Kubernetes</w:t>
      </w:r>
      <w:proofErr w:type="spellEnd"/>
      <w:r>
        <w:rPr>
          <w:rFonts w:ascii="Georgia" w:hAnsi="Georgia"/>
          <w:color w:val="000000"/>
        </w:rPr>
        <w:t xml:space="preserve"> is</w:t>
      </w:r>
      <w:proofErr w:type="gramStart"/>
      <w:r>
        <w:rPr>
          <w:rFonts w:ascii="Georgia" w:hAnsi="Georgia"/>
          <w:color w:val="000000"/>
        </w:rPr>
        <w:t>  an</w:t>
      </w:r>
      <w:proofErr w:type="gramEnd"/>
      <w:r>
        <w:rPr>
          <w:rFonts w:ascii="Georgia" w:hAnsi="Georgia"/>
          <w:color w:val="000000"/>
        </w:rPr>
        <w:t xml:space="preserve"> open source software or tool which is used to orchestrate and manage </w:t>
      </w:r>
      <w:proofErr w:type="spellStart"/>
      <w:r>
        <w:rPr>
          <w:rFonts w:ascii="Georgia" w:hAnsi="Georgia"/>
          <w:color w:val="000000"/>
        </w:rPr>
        <w:t>docker</w:t>
      </w:r>
      <w:proofErr w:type="spellEnd"/>
      <w:r>
        <w:rPr>
          <w:rFonts w:ascii="Georgia" w:hAnsi="Georgia"/>
          <w:color w:val="000000"/>
        </w:rPr>
        <w:t xml:space="preserve"> containers in cluster environment. </w:t>
      </w:r>
      <w:proofErr w:type="spellStart"/>
      <w:r>
        <w:rPr>
          <w:rFonts w:ascii="Georgia" w:hAnsi="Georgia"/>
          <w:color w:val="000000"/>
        </w:rPr>
        <w:t>Kubernetes</w:t>
      </w:r>
      <w:proofErr w:type="spellEnd"/>
      <w:r>
        <w:rPr>
          <w:rFonts w:ascii="Georgia" w:hAnsi="Georgia"/>
          <w:color w:val="000000"/>
        </w:rPr>
        <w:t xml:space="preserve"> is also known as k8s and it was developed by Google and donated to “Cloud Native Computing foundation”</w:t>
      </w:r>
    </w:p>
    <w:p w:rsidR="0047738C" w:rsidRDefault="0047738C" w:rsidP="0047738C">
      <w:pPr>
        <w:pStyle w:val="NormalWeb"/>
        <w:shd w:val="clear" w:color="auto" w:fill="FFFFFF"/>
        <w:spacing w:before="0" w:beforeAutospacing="0" w:after="0" w:afterAutospacing="0" w:line="336" w:lineRule="atLeast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In </w:t>
      </w:r>
      <w:proofErr w:type="spellStart"/>
      <w:r>
        <w:rPr>
          <w:rFonts w:ascii="Georgia" w:hAnsi="Georgia"/>
          <w:color w:val="000000"/>
        </w:rPr>
        <w:t>Kubernetes</w:t>
      </w:r>
      <w:proofErr w:type="spellEnd"/>
      <w:r>
        <w:rPr>
          <w:rFonts w:ascii="Georgia" w:hAnsi="Georgia"/>
          <w:color w:val="000000"/>
        </w:rPr>
        <w:t xml:space="preserve"> setup we have one master node and multiple nodes. </w:t>
      </w:r>
      <w:proofErr w:type="gramStart"/>
      <w:r>
        <w:rPr>
          <w:rFonts w:ascii="Georgia" w:hAnsi="Georgia"/>
          <w:color w:val="000000"/>
        </w:rPr>
        <w:t>Cluster nodes is</w:t>
      </w:r>
      <w:proofErr w:type="gramEnd"/>
      <w:r>
        <w:rPr>
          <w:rFonts w:ascii="Georgia" w:hAnsi="Georgia"/>
          <w:color w:val="000000"/>
        </w:rPr>
        <w:t xml:space="preserve"> known as worker node or Minion. From the master node we manage the cluster and its nodes using </w:t>
      </w:r>
      <w:proofErr w:type="gramStart"/>
      <w:r>
        <w:rPr>
          <w:rFonts w:ascii="Georgia" w:hAnsi="Georgia"/>
          <w:color w:val="000000"/>
        </w:rPr>
        <w:t>‘</w:t>
      </w:r>
      <w:proofErr w:type="spellStart"/>
      <w:r>
        <w:rPr>
          <w:rStyle w:val="Strong"/>
          <w:rFonts w:ascii="inherit" w:hAnsi="inherit"/>
          <w:color w:val="000000"/>
          <w:bdr w:val="none" w:sz="0" w:space="0" w:color="auto" w:frame="1"/>
        </w:rPr>
        <w:t>kubeadm</w:t>
      </w:r>
      <w:proofErr w:type="spellEnd"/>
      <w:r>
        <w:rPr>
          <w:rFonts w:ascii="Georgia" w:hAnsi="Georgia"/>
          <w:color w:val="000000"/>
        </w:rPr>
        <w:t>‘ and</w:t>
      </w:r>
      <w:proofErr w:type="gramEnd"/>
      <w:r>
        <w:rPr>
          <w:rFonts w:ascii="Georgia" w:hAnsi="Georgia"/>
          <w:color w:val="000000"/>
        </w:rPr>
        <w:t xml:space="preserve"> ‘</w:t>
      </w:r>
      <w:proofErr w:type="spellStart"/>
      <w:r>
        <w:rPr>
          <w:rStyle w:val="Strong"/>
          <w:rFonts w:ascii="inherit" w:hAnsi="inherit"/>
          <w:color w:val="000000"/>
          <w:bdr w:val="none" w:sz="0" w:space="0" w:color="auto" w:frame="1"/>
        </w:rPr>
        <w:t>kubectl</w:t>
      </w:r>
      <w:proofErr w:type="spellEnd"/>
      <w:r>
        <w:rPr>
          <w:rFonts w:ascii="Georgia" w:hAnsi="Georgia"/>
          <w:color w:val="000000"/>
        </w:rPr>
        <w:t>‘  command.</w:t>
      </w:r>
    </w:p>
    <w:p w:rsidR="0047738C" w:rsidRDefault="0047738C" w:rsidP="0047738C">
      <w:pPr>
        <w:pStyle w:val="NormalWeb"/>
        <w:shd w:val="clear" w:color="auto" w:fill="FFFFFF"/>
        <w:spacing w:before="0" w:beforeAutospacing="0" w:after="240" w:afterAutospacing="0" w:line="336" w:lineRule="atLeast"/>
        <w:textAlignment w:val="baseline"/>
        <w:rPr>
          <w:rFonts w:ascii="Georgia" w:hAnsi="Georgia"/>
          <w:color w:val="000000"/>
        </w:rPr>
      </w:pPr>
      <w:proofErr w:type="spellStart"/>
      <w:r>
        <w:rPr>
          <w:rFonts w:ascii="Georgia" w:hAnsi="Georgia"/>
          <w:color w:val="000000"/>
        </w:rPr>
        <w:t>Kubernetes</w:t>
      </w:r>
      <w:proofErr w:type="spellEnd"/>
      <w:r>
        <w:rPr>
          <w:rFonts w:ascii="Georgia" w:hAnsi="Georgia"/>
          <w:color w:val="000000"/>
        </w:rPr>
        <w:t xml:space="preserve"> can be installed and deployed using following methods:</w:t>
      </w:r>
    </w:p>
    <w:p w:rsidR="0047738C" w:rsidRDefault="0047738C" w:rsidP="0047738C">
      <w:pPr>
        <w:numPr>
          <w:ilvl w:val="0"/>
          <w:numId w:val="6"/>
        </w:numPr>
        <w:shd w:val="clear" w:color="auto" w:fill="FFFFFF"/>
        <w:spacing w:after="0" w:line="336" w:lineRule="atLeast"/>
        <w:ind w:left="450"/>
        <w:textAlignment w:val="baseline"/>
        <w:rPr>
          <w:ins w:id="1" w:author="Unknown"/>
          <w:rFonts w:ascii="Georgia" w:hAnsi="Georgia"/>
          <w:color w:val="000000"/>
        </w:rPr>
      </w:pPr>
      <w:proofErr w:type="spellStart"/>
      <w:ins w:id="2" w:author="Unknown">
        <w:r>
          <w:rPr>
            <w:rFonts w:ascii="Georgia" w:hAnsi="Georgia"/>
            <w:color w:val="000000"/>
          </w:rPr>
          <w:t>Minikube</w:t>
        </w:r>
        <w:proofErr w:type="spellEnd"/>
        <w:r>
          <w:rPr>
            <w:rFonts w:ascii="Georgia" w:hAnsi="Georgia"/>
            <w:color w:val="000000"/>
          </w:rPr>
          <w:t xml:space="preserve"> ( It is a single node </w:t>
        </w:r>
        <w:proofErr w:type="spellStart"/>
        <w:r>
          <w:rPr>
            <w:rFonts w:ascii="Georgia" w:hAnsi="Georgia"/>
            <w:color w:val="000000"/>
          </w:rPr>
          <w:t>kubernetes</w:t>
        </w:r>
        <w:proofErr w:type="spellEnd"/>
        <w:r>
          <w:rPr>
            <w:rFonts w:ascii="Georgia" w:hAnsi="Georgia"/>
            <w:color w:val="000000"/>
          </w:rPr>
          <w:t xml:space="preserve"> cluster)</w:t>
        </w:r>
      </w:ins>
    </w:p>
    <w:p w:rsidR="0047738C" w:rsidRDefault="0047738C" w:rsidP="0047738C">
      <w:pPr>
        <w:numPr>
          <w:ilvl w:val="0"/>
          <w:numId w:val="6"/>
        </w:numPr>
        <w:shd w:val="clear" w:color="auto" w:fill="FFFFFF"/>
        <w:spacing w:after="0" w:line="336" w:lineRule="atLeast"/>
        <w:ind w:left="450"/>
        <w:textAlignment w:val="baseline"/>
        <w:rPr>
          <w:ins w:id="3" w:author="Unknown"/>
          <w:rFonts w:ascii="Georgia" w:hAnsi="Georgia"/>
          <w:color w:val="000000"/>
        </w:rPr>
      </w:pPr>
      <w:ins w:id="4" w:author="Unknown">
        <w:r>
          <w:rPr>
            <w:rFonts w:ascii="Georgia" w:hAnsi="Georgia"/>
            <w:color w:val="000000"/>
          </w:rPr>
          <w:t xml:space="preserve">Kops ( Multi node </w:t>
        </w:r>
        <w:proofErr w:type="spellStart"/>
        <w:r>
          <w:rPr>
            <w:rFonts w:ascii="Georgia" w:hAnsi="Georgia"/>
            <w:color w:val="000000"/>
          </w:rPr>
          <w:t>kubernetes</w:t>
        </w:r>
        <w:proofErr w:type="spellEnd"/>
        <w:r>
          <w:rPr>
            <w:rFonts w:ascii="Georgia" w:hAnsi="Georgia"/>
            <w:color w:val="000000"/>
          </w:rPr>
          <w:t xml:space="preserve"> setup into AWS )</w:t>
        </w:r>
      </w:ins>
    </w:p>
    <w:p w:rsidR="0047738C" w:rsidRDefault="0047738C" w:rsidP="0047738C">
      <w:pPr>
        <w:numPr>
          <w:ilvl w:val="0"/>
          <w:numId w:val="6"/>
        </w:numPr>
        <w:shd w:val="clear" w:color="auto" w:fill="FFFFFF"/>
        <w:spacing w:after="0" w:line="336" w:lineRule="atLeast"/>
        <w:ind w:left="450"/>
        <w:textAlignment w:val="baseline"/>
        <w:rPr>
          <w:ins w:id="5" w:author="Unknown"/>
          <w:rFonts w:ascii="Georgia" w:hAnsi="Georgia"/>
          <w:color w:val="000000"/>
        </w:rPr>
      </w:pPr>
      <w:proofErr w:type="spellStart"/>
      <w:ins w:id="6" w:author="Unknown">
        <w:r>
          <w:rPr>
            <w:rFonts w:ascii="Georgia" w:hAnsi="Georgia"/>
            <w:color w:val="000000"/>
          </w:rPr>
          <w:t>Kubeadm</w:t>
        </w:r>
        <w:proofErr w:type="spellEnd"/>
        <w:r>
          <w:rPr>
            <w:rFonts w:ascii="Georgia" w:hAnsi="Georgia"/>
            <w:color w:val="000000"/>
          </w:rPr>
          <w:t xml:space="preserve"> ( Multi Node Cluster in our own premises)</w:t>
        </w:r>
      </w:ins>
    </w:p>
    <w:p w:rsidR="0047738C" w:rsidRDefault="0047738C" w:rsidP="0047738C">
      <w:pPr>
        <w:pStyle w:val="NormalWeb"/>
        <w:shd w:val="clear" w:color="auto" w:fill="FFFFFF"/>
        <w:spacing w:before="0" w:beforeAutospacing="0" w:after="240" w:afterAutospacing="0" w:line="336" w:lineRule="atLeast"/>
        <w:textAlignment w:val="baseline"/>
        <w:rPr>
          <w:ins w:id="7" w:author="Unknown"/>
          <w:rFonts w:ascii="Georgia" w:hAnsi="Georgia"/>
          <w:color w:val="000000"/>
        </w:rPr>
      </w:pPr>
      <w:ins w:id="8" w:author="Unknown">
        <w:r>
          <w:rPr>
            <w:rFonts w:ascii="Georgia" w:hAnsi="Georgia"/>
            <w:color w:val="000000"/>
          </w:rPr>
          <w:t xml:space="preserve">In this article we will install latest version of </w:t>
        </w:r>
        <w:proofErr w:type="spellStart"/>
        <w:r>
          <w:rPr>
            <w:rFonts w:ascii="Georgia" w:hAnsi="Georgia"/>
            <w:color w:val="000000"/>
          </w:rPr>
          <w:t>Kubernetes</w:t>
        </w:r>
        <w:proofErr w:type="spellEnd"/>
        <w:r>
          <w:rPr>
            <w:rFonts w:ascii="Georgia" w:hAnsi="Georgia"/>
            <w:color w:val="000000"/>
          </w:rPr>
          <w:t xml:space="preserve"> 1.7 on </w:t>
        </w:r>
        <w:proofErr w:type="spellStart"/>
        <w:r>
          <w:rPr>
            <w:rFonts w:ascii="Georgia" w:hAnsi="Georgia"/>
            <w:color w:val="000000"/>
          </w:rPr>
          <w:t>CentOS</w:t>
        </w:r>
        <w:proofErr w:type="spellEnd"/>
        <w:r>
          <w:rPr>
            <w:rFonts w:ascii="Georgia" w:hAnsi="Georgia"/>
            <w:color w:val="000000"/>
          </w:rPr>
          <w:t xml:space="preserve"> 7 / RHEL 7 with </w:t>
        </w:r>
        <w:proofErr w:type="spellStart"/>
        <w:r>
          <w:rPr>
            <w:rFonts w:ascii="Georgia" w:hAnsi="Georgia"/>
            <w:color w:val="000000"/>
          </w:rPr>
          <w:t>kubeadm</w:t>
        </w:r>
        <w:proofErr w:type="spellEnd"/>
        <w:r>
          <w:rPr>
            <w:rFonts w:ascii="Georgia" w:hAnsi="Georgia"/>
            <w:color w:val="000000"/>
          </w:rPr>
          <w:t xml:space="preserve"> utility. In my setup I am taking three </w:t>
        </w:r>
        <w:proofErr w:type="spellStart"/>
        <w:r>
          <w:rPr>
            <w:rFonts w:ascii="Georgia" w:hAnsi="Georgia"/>
            <w:color w:val="000000"/>
          </w:rPr>
          <w:t>CentOS</w:t>
        </w:r>
        <w:proofErr w:type="spellEnd"/>
        <w:r>
          <w:rPr>
            <w:rFonts w:ascii="Georgia" w:hAnsi="Georgia"/>
            <w:color w:val="000000"/>
          </w:rPr>
          <w:t xml:space="preserve"> 7 servers with minimal installation. One server will acts master node and rest two servers will be minion or worker nodes.</w:t>
        </w:r>
      </w:ins>
    </w:p>
    <w:p w:rsidR="0047738C" w:rsidRDefault="0047738C" w:rsidP="0047738C">
      <w:pPr>
        <w:pStyle w:val="NormalWeb"/>
        <w:shd w:val="clear" w:color="auto" w:fill="FFFFFF"/>
        <w:spacing w:before="0" w:beforeAutospacing="0" w:after="0" w:afterAutospacing="0" w:line="336" w:lineRule="atLeast"/>
        <w:textAlignment w:val="baseline"/>
        <w:rPr>
          <w:ins w:id="9" w:author="Unknown"/>
          <w:rFonts w:ascii="Georgia" w:hAnsi="Georgia"/>
          <w:color w:val="000000"/>
        </w:rPr>
      </w:pPr>
      <w:r>
        <w:rPr>
          <w:rFonts w:ascii="Georgia" w:hAnsi="Georgia"/>
          <w:noProof/>
          <w:color w:val="155C8E"/>
          <w:bdr w:val="none" w:sz="0" w:space="0" w:color="auto" w:frame="1"/>
        </w:rPr>
        <w:lastRenderedPageBreak/>
        <w:drawing>
          <wp:inline distT="0" distB="0" distL="0" distR="0">
            <wp:extent cx="7486650" cy="3962400"/>
            <wp:effectExtent l="19050" t="0" r="0" b="0"/>
            <wp:docPr id="1" name="Picture 1" descr="Kubernetes-settup-Diagram">
              <a:hlinkClick xmlns:a="http://schemas.openxmlformats.org/drawingml/2006/main" r:id="rId12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bernetes-settup-Diagram">
                      <a:hlinkClick r:id="rId12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38C" w:rsidRDefault="0047738C" w:rsidP="0047738C">
      <w:pPr>
        <w:pStyle w:val="Heading4"/>
        <w:shd w:val="clear" w:color="auto" w:fill="FFFFFF"/>
        <w:spacing w:before="0" w:beforeAutospacing="0" w:after="0" w:afterAutospacing="0" w:line="312" w:lineRule="atLeast"/>
        <w:textAlignment w:val="baseline"/>
        <w:rPr>
          <w:ins w:id="10" w:author="Unknown"/>
          <w:rFonts w:ascii="inherit" w:hAnsi="inherit"/>
          <w:b w:val="0"/>
          <w:bCs w:val="0"/>
          <w:color w:val="155C8E"/>
          <w:spacing w:val="-5"/>
          <w:sz w:val="36"/>
          <w:szCs w:val="36"/>
        </w:rPr>
      </w:pPr>
      <w:ins w:id="11" w:author="Unknown">
        <w:r>
          <w:rPr>
            <w:rFonts w:ascii="inherit" w:hAnsi="inherit"/>
            <w:b w:val="0"/>
            <w:bCs w:val="0"/>
            <w:color w:val="000000"/>
            <w:spacing w:val="-5"/>
            <w:sz w:val="36"/>
            <w:szCs w:val="36"/>
            <w:bdr w:val="none" w:sz="0" w:space="0" w:color="auto" w:frame="1"/>
          </w:rPr>
          <w:t>On the Master Node following components will be installed</w:t>
        </w:r>
      </w:ins>
    </w:p>
    <w:p w:rsidR="0047738C" w:rsidRDefault="0047738C" w:rsidP="0047738C">
      <w:pPr>
        <w:numPr>
          <w:ilvl w:val="0"/>
          <w:numId w:val="7"/>
        </w:numPr>
        <w:shd w:val="clear" w:color="auto" w:fill="FFFFFF"/>
        <w:spacing w:after="0" w:line="336" w:lineRule="atLeast"/>
        <w:ind w:left="450"/>
        <w:textAlignment w:val="baseline"/>
        <w:rPr>
          <w:ins w:id="12" w:author="Unknown"/>
          <w:rFonts w:ascii="Georgia" w:hAnsi="Georgia"/>
          <w:color w:val="000000"/>
          <w:sz w:val="24"/>
          <w:szCs w:val="24"/>
        </w:rPr>
      </w:pPr>
      <w:ins w:id="13" w:author="Unknown">
        <w:r>
          <w:rPr>
            <w:rStyle w:val="Strong"/>
            <w:rFonts w:ascii="inherit" w:hAnsi="inherit"/>
            <w:color w:val="000000"/>
            <w:bdr w:val="none" w:sz="0" w:space="0" w:color="auto" w:frame="1"/>
          </w:rPr>
          <w:t>API Server</w:t>
        </w:r>
        <w:r>
          <w:rPr>
            <w:rFonts w:ascii="Georgia" w:hAnsi="Georgia"/>
            <w:color w:val="000000"/>
          </w:rPr>
          <w:t xml:space="preserve">  – It provides </w:t>
        </w:r>
        <w:proofErr w:type="spellStart"/>
        <w:r>
          <w:rPr>
            <w:rFonts w:ascii="Georgia" w:hAnsi="Georgia"/>
            <w:color w:val="000000"/>
          </w:rPr>
          <w:t>kubernetes</w:t>
        </w:r>
        <w:proofErr w:type="spellEnd"/>
        <w:r>
          <w:rPr>
            <w:rFonts w:ascii="Georgia" w:hAnsi="Georgia"/>
            <w:color w:val="000000"/>
          </w:rPr>
          <w:t xml:space="preserve"> API using Jason / </w:t>
        </w:r>
        <w:proofErr w:type="spellStart"/>
        <w:r>
          <w:rPr>
            <w:rFonts w:ascii="Georgia" w:hAnsi="Georgia"/>
            <w:color w:val="000000"/>
          </w:rPr>
          <w:t>Yaml</w:t>
        </w:r>
        <w:proofErr w:type="spellEnd"/>
        <w:r>
          <w:rPr>
            <w:rFonts w:ascii="Georgia" w:hAnsi="Georgia"/>
            <w:color w:val="000000"/>
          </w:rPr>
          <w:t xml:space="preserve"> over http, states of API objects are stored in </w:t>
        </w:r>
        <w:proofErr w:type="spellStart"/>
        <w:r>
          <w:rPr>
            <w:rFonts w:ascii="Georgia" w:hAnsi="Georgia"/>
            <w:color w:val="000000"/>
          </w:rPr>
          <w:t>etcd</w:t>
        </w:r>
        <w:proofErr w:type="spellEnd"/>
      </w:ins>
    </w:p>
    <w:p w:rsidR="0047738C" w:rsidRDefault="0047738C" w:rsidP="0047738C">
      <w:pPr>
        <w:numPr>
          <w:ilvl w:val="0"/>
          <w:numId w:val="7"/>
        </w:numPr>
        <w:shd w:val="clear" w:color="auto" w:fill="FFFFFF"/>
        <w:spacing w:after="0" w:line="336" w:lineRule="atLeast"/>
        <w:ind w:left="450"/>
        <w:textAlignment w:val="baseline"/>
        <w:rPr>
          <w:ins w:id="14" w:author="Unknown"/>
          <w:rFonts w:ascii="Georgia" w:hAnsi="Georgia"/>
          <w:color w:val="000000"/>
        </w:rPr>
      </w:pPr>
      <w:ins w:id="15" w:author="Unknown">
        <w:r>
          <w:rPr>
            <w:rStyle w:val="Strong"/>
            <w:rFonts w:ascii="inherit" w:hAnsi="inherit"/>
            <w:color w:val="000000"/>
            <w:bdr w:val="none" w:sz="0" w:space="0" w:color="auto" w:frame="1"/>
          </w:rPr>
          <w:t>Scheduler  </w:t>
        </w:r>
        <w:r>
          <w:rPr>
            <w:rFonts w:ascii="Georgia" w:hAnsi="Georgia"/>
            <w:color w:val="000000"/>
          </w:rPr>
          <w:t>– It is a program on master node which performs the scheduling tasks like launching containers in worker nodes based on resource availability</w:t>
        </w:r>
      </w:ins>
    </w:p>
    <w:p w:rsidR="0047738C" w:rsidRDefault="0047738C" w:rsidP="0047738C">
      <w:pPr>
        <w:numPr>
          <w:ilvl w:val="0"/>
          <w:numId w:val="7"/>
        </w:numPr>
        <w:shd w:val="clear" w:color="auto" w:fill="FFFFFF"/>
        <w:spacing w:after="0" w:line="336" w:lineRule="atLeast"/>
        <w:ind w:left="450"/>
        <w:textAlignment w:val="baseline"/>
        <w:rPr>
          <w:ins w:id="16" w:author="Unknown"/>
          <w:rFonts w:ascii="Georgia" w:hAnsi="Georgia"/>
          <w:color w:val="000000"/>
        </w:rPr>
      </w:pPr>
      <w:ins w:id="17" w:author="Unknown">
        <w:r>
          <w:rPr>
            <w:rStyle w:val="Strong"/>
            <w:rFonts w:ascii="inherit" w:hAnsi="inherit"/>
            <w:color w:val="000000"/>
            <w:bdr w:val="none" w:sz="0" w:space="0" w:color="auto" w:frame="1"/>
          </w:rPr>
          <w:t>Controller Manager</w:t>
        </w:r>
        <w:r>
          <w:rPr>
            <w:rFonts w:ascii="Georgia" w:hAnsi="Georgia"/>
            <w:color w:val="000000"/>
          </w:rPr>
          <w:t> – Main Job of Controller manager is to monitor replication controllers and create pods to maintain desired state.</w:t>
        </w:r>
      </w:ins>
    </w:p>
    <w:p w:rsidR="0047738C" w:rsidRDefault="0047738C" w:rsidP="0047738C">
      <w:pPr>
        <w:numPr>
          <w:ilvl w:val="0"/>
          <w:numId w:val="7"/>
        </w:numPr>
        <w:shd w:val="clear" w:color="auto" w:fill="FFFFFF"/>
        <w:spacing w:after="0" w:line="336" w:lineRule="atLeast"/>
        <w:ind w:left="450"/>
        <w:textAlignment w:val="baseline"/>
        <w:rPr>
          <w:ins w:id="18" w:author="Unknown"/>
          <w:rFonts w:ascii="Georgia" w:hAnsi="Georgia"/>
          <w:color w:val="000000"/>
        </w:rPr>
      </w:pPr>
      <w:proofErr w:type="spellStart"/>
      <w:proofErr w:type="gramStart"/>
      <w:ins w:id="19" w:author="Unknown">
        <w:r>
          <w:rPr>
            <w:rStyle w:val="Strong"/>
            <w:rFonts w:ascii="inherit" w:hAnsi="inherit"/>
            <w:color w:val="000000"/>
            <w:bdr w:val="none" w:sz="0" w:space="0" w:color="auto" w:frame="1"/>
          </w:rPr>
          <w:t>etcd</w:t>
        </w:r>
        <w:proofErr w:type="spellEnd"/>
        <w:proofErr w:type="gramEnd"/>
        <w:r>
          <w:rPr>
            <w:rFonts w:ascii="Georgia" w:hAnsi="Georgia"/>
            <w:color w:val="000000"/>
          </w:rPr>
          <w:t> – It is a Key value pair data base. It stores configuration data of cluster and cluster state.</w:t>
        </w:r>
      </w:ins>
    </w:p>
    <w:p w:rsidR="0047738C" w:rsidRDefault="0047738C" w:rsidP="0047738C">
      <w:pPr>
        <w:numPr>
          <w:ilvl w:val="0"/>
          <w:numId w:val="7"/>
        </w:numPr>
        <w:shd w:val="clear" w:color="auto" w:fill="FFFFFF"/>
        <w:spacing w:after="0" w:line="336" w:lineRule="atLeast"/>
        <w:ind w:left="450"/>
        <w:textAlignment w:val="baseline"/>
        <w:rPr>
          <w:ins w:id="20" w:author="Unknown"/>
          <w:rFonts w:ascii="Georgia" w:hAnsi="Georgia"/>
          <w:color w:val="000000"/>
        </w:rPr>
      </w:pPr>
      <w:proofErr w:type="spellStart"/>
      <w:ins w:id="21" w:author="Unknown">
        <w:r>
          <w:rPr>
            <w:rStyle w:val="Strong"/>
            <w:rFonts w:ascii="inherit" w:hAnsi="inherit"/>
            <w:color w:val="000000"/>
            <w:bdr w:val="none" w:sz="0" w:space="0" w:color="auto" w:frame="1"/>
          </w:rPr>
          <w:t>Kubectl</w:t>
        </w:r>
        <w:proofErr w:type="spellEnd"/>
        <w:r>
          <w:rPr>
            <w:rStyle w:val="Strong"/>
            <w:rFonts w:ascii="inherit" w:hAnsi="inherit"/>
            <w:color w:val="000000"/>
            <w:bdr w:val="none" w:sz="0" w:space="0" w:color="auto" w:frame="1"/>
          </w:rPr>
          <w:t xml:space="preserve"> utility</w:t>
        </w:r>
        <w:r>
          <w:rPr>
            <w:rFonts w:ascii="Georgia" w:hAnsi="Georgia"/>
            <w:color w:val="000000"/>
          </w:rPr>
          <w:t> – It is a command line utility which connects to API Server on port 6443. It is used by administrators to create pods, services etc.</w:t>
        </w:r>
      </w:ins>
    </w:p>
    <w:p w:rsidR="0047738C" w:rsidRDefault="0047738C" w:rsidP="0047738C">
      <w:pPr>
        <w:pStyle w:val="Heading4"/>
        <w:shd w:val="clear" w:color="auto" w:fill="FFFFFF"/>
        <w:spacing w:before="0" w:beforeAutospacing="0" w:after="0" w:afterAutospacing="0" w:line="312" w:lineRule="atLeast"/>
        <w:textAlignment w:val="baseline"/>
        <w:rPr>
          <w:ins w:id="22" w:author="Unknown"/>
          <w:rFonts w:ascii="inherit" w:hAnsi="inherit"/>
          <w:b w:val="0"/>
          <w:bCs w:val="0"/>
          <w:color w:val="155C8E"/>
          <w:spacing w:val="-5"/>
          <w:sz w:val="36"/>
          <w:szCs w:val="36"/>
        </w:rPr>
      </w:pPr>
      <w:ins w:id="23" w:author="Unknown">
        <w:r>
          <w:rPr>
            <w:rFonts w:ascii="inherit" w:hAnsi="inherit"/>
            <w:b w:val="0"/>
            <w:bCs w:val="0"/>
            <w:color w:val="000000"/>
            <w:spacing w:val="-5"/>
            <w:sz w:val="36"/>
            <w:szCs w:val="36"/>
            <w:bdr w:val="none" w:sz="0" w:space="0" w:color="auto" w:frame="1"/>
          </w:rPr>
          <w:t>On Worker Nodes following components will be installed</w:t>
        </w:r>
      </w:ins>
    </w:p>
    <w:p w:rsidR="0047738C" w:rsidRDefault="0047738C" w:rsidP="0047738C">
      <w:pPr>
        <w:numPr>
          <w:ilvl w:val="0"/>
          <w:numId w:val="8"/>
        </w:numPr>
        <w:shd w:val="clear" w:color="auto" w:fill="FFFFFF"/>
        <w:spacing w:after="0" w:line="336" w:lineRule="atLeast"/>
        <w:ind w:left="450"/>
        <w:textAlignment w:val="baseline"/>
        <w:rPr>
          <w:ins w:id="24" w:author="Unknown"/>
          <w:rFonts w:ascii="Georgia" w:hAnsi="Georgia"/>
          <w:color w:val="000000"/>
          <w:sz w:val="24"/>
          <w:szCs w:val="24"/>
        </w:rPr>
      </w:pPr>
      <w:proofErr w:type="spellStart"/>
      <w:ins w:id="25" w:author="Unknown">
        <w:r>
          <w:rPr>
            <w:rStyle w:val="Strong"/>
            <w:rFonts w:ascii="inherit" w:hAnsi="inherit"/>
            <w:color w:val="000000"/>
            <w:bdr w:val="none" w:sz="0" w:space="0" w:color="auto" w:frame="1"/>
          </w:rPr>
          <w:t>Kubelet</w:t>
        </w:r>
        <w:proofErr w:type="spellEnd"/>
        <w:r>
          <w:rPr>
            <w:rFonts w:ascii="Georgia" w:hAnsi="Georgia"/>
            <w:color w:val="000000"/>
          </w:rPr>
          <w:t xml:space="preserve"> – It is an agent which runs on every worker node, it connects to </w:t>
        </w:r>
        <w:proofErr w:type="spellStart"/>
        <w:r>
          <w:rPr>
            <w:rFonts w:ascii="Georgia" w:hAnsi="Georgia"/>
            <w:color w:val="000000"/>
          </w:rPr>
          <w:t>docker</w:t>
        </w:r>
        <w:proofErr w:type="spellEnd"/>
        <w:proofErr w:type="gramStart"/>
        <w:r>
          <w:rPr>
            <w:rFonts w:ascii="Georgia" w:hAnsi="Georgia"/>
            <w:color w:val="000000"/>
          </w:rPr>
          <w:t>  and</w:t>
        </w:r>
        <w:proofErr w:type="gramEnd"/>
        <w:r>
          <w:rPr>
            <w:rFonts w:ascii="Georgia" w:hAnsi="Georgia"/>
            <w:color w:val="000000"/>
          </w:rPr>
          <w:t xml:space="preserve"> takes care of creating, starting, deleting containers.</w:t>
        </w:r>
      </w:ins>
    </w:p>
    <w:p w:rsidR="0047738C" w:rsidRDefault="0047738C" w:rsidP="0047738C">
      <w:pPr>
        <w:numPr>
          <w:ilvl w:val="0"/>
          <w:numId w:val="8"/>
        </w:numPr>
        <w:shd w:val="clear" w:color="auto" w:fill="FFFFFF"/>
        <w:spacing w:after="0" w:line="336" w:lineRule="atLeast"/>
        <w:ind w:left="450"/>
        <w:textAlignment w:val="baseline"/>
        <w:rPr>
          <w:ins w:id="26" w:author="Unknown"/>
          <w:rFonts w:ascii="Georgia" w:hAnsi="Georgia"/>
          <w:color w:val="000000"/>
        </w:rPr>
      </w:pPr>
      <w:proofErr w:type="spellStart"/>
      <w:ins w:id="27" w:author="Unknown">
        <w:r>
          <w:rPr>
            <w:rStyle w:val="Strong"/>
            <w:rFonts w:ascii="inherit" w:hAnsi="inherit"/>
            <w:color w:val="000000"/>
            <w:bdr w:val="none" w:sz="0" w:space="0" w:color="auto" w:frame="1"/>
          </w:rPr>
          <w:t>Kube</w:t>
        </w:r>
        <w:proofErr w:type="spellEnd"/>
        <w:r>
          <w:rPr>
            <w:rStyle w:val="Strong"/>
            <w:rFonts w:ascii="inherit" w:hAnsi="inherit"/>
            <w:color w:val="000000"/>
            <w:bdr w:val="none" w:sz="0" w:space="0" w:color="auto" w:frame="1"/>
          </w:rPr>
          <w:t>-Proxy</w:t>
        </w:r>
        <w:r>
          <w:rPr>
            <w:rFonts w:ascii="Georgia" w:hAnsi="Georgia"/>
            <w:color w:val="000000"/>
          </w:rPr>
          <w:t xml:space="preserve"> – It routes the traffic to appropriate containers based on </w:t>
        </w:r>
        <w:proofErr w:type="spellStart"/>
        <w:r>
          <w:rPr>
            <w:rFonts w:ascii="Georgia" w:hAnsi="Georgia"/>
            <w:color w:val="000000"/>
          </w:rPr>
          <w:t>ip</w:t>
        </w:r>
        <w:proofErr w:type="spellEnd"/>
        <w:r>
          <w:rPr>
            <w:rFonts w:ascii="Georgia" w:hAnsi="Georgia"/>
            <w:color w:val="000000"/>
          </w:rPr>
          <w:t xml:space="preserve"> address and port number of the incoming request. In other words we can say it is used for port translation.</w:t>
        </w:r>
      </w:ins>
    </w:p>
    <w:p w:rsidR="0047738C" w:rsidRDefault="0047738C" w:rsidP="0047738C">
      <w:pPr>
        <w:numPr>
          <w:ilvl w:val="0"/>
          <w:numId w:val="8"/>
        </w:numPr>
        <w:shd w:val="clear" w:color="auto" w:fill="FFFFFF"/>
        <w:spacing w:after="0" w:line="336" w:lineRule="atLeast"/>
        <w:ind w:left="450"/>
        <w:textAlignment w:val="baseline"/>
        <w:rPr>
          <w:ins w:id="28" w:author="Unknown"/>
          <w:rFonts w:ascii="Georgia" w:hAnsi="Georgia"/>
          <w:color w:val="000000"/>
        </w:rPr>
      </w:pPr>
      <w:ins w:id="29" w:author="Unknown">
        <w:r>
          <w:rPr>
            <w:rStyle w:val="Strong"/>
            <w:rFonts w:ascii="inherit" w:hAnsi="inherit"/>
            <w:color w:val="000000"/>
            <w:bdr w:val="none" w:sz="0" w:space="0" w:color="auto" w:frame="1"/>
          </w:rPr>
          <w:t>Pod</w:t>
        </w:r>
        <w:r>
          <w:rPr>
            <w:rFonts w:ascii="Georgia" w:hAnsi="Georgia"/>
            <w:color w:val="000000"/>
          </w:rPr>
          <w:t xml:space="preserve"> – Pod can be defined as a multi-tier or group of containers that are deployed on a single worker node or </w:t>
        </w:r>
        <w:proofErr w:type="spellStart"/>
        <w:r>
          <w:rPr>
            <w:rFonts w:ascii="Georgia" w:hAnsi="Georgia"/>
            <w:color w:val="000000"/>
          </w:rPr>
          <w:t>docker</w:t>
        </w:r>
        <w:proofErr w:type="spellEnd"/>
        <w:r>
          <w:rPr>
            <w:rFonts w:ascii="Georgia" w:hAnsi="Georgia"/>
            <w:color w:val="000000"/>
          </w:rPr>
          <w:t xml:space="preserve"> host.</w:t>
        </w:r>
      </w:ins>
    </w:p>
    <w:p w:rsidR="0047738C" w:rsidRDefault="0047738C" w:rsidP="0047738C">
      <w:pPr>
        <w:pStyle w:val="Heading3"/>
        <w:shd w:val="clear" w:color="auto" w:fill="FFFFFF"/>
        <w:spacing w:before="0" w:line="312" w:lineRule="atLeast"/>
        <w:textAlignment w:val="baseline"/>
        <w:rPr>
          <w:ins w:id="30" w:author="Unknown"/>
          <w:rFonts w:ascii="inherit" w:hAnsi="inherit"/>
          <w:b w:val="0"/>
          <w:bCs w:val="0"/>
          <w:color w:val="155C8E"/>
          <w:spacing w:val="-8"/>
          <w:sz w:val="42"/>
          <w:szCs w:val="42"/>
        </w:rPr>
      </w:pPr>
      <w:ins w:id="31" w:author="Unknown">
        <w:r>
          <w:rPr>
            <w:rFonts w:ascii="inherit" w:hAnsi="inherit"/>
            <w:b w:val="0"/>
            <w:bCs w:val="0"/>
            <w:color w:val="800080"/>
            <w:spacing w:val="-8"/>
            <w:sz w:val="42"/>
            <w:szCs w:val="42"/>
            <w:bdr w:val="none" w:sz="0" w:space="0" w:color="auto" w:frame="1"/>
          </w:rPr>
          <w:lastRenderedPageBreak/>
          <w:t xml:space="preserve">Installations Steps of </w:t>
        </w:r>
        <w:proofErr w:type="spellStart"/>
        <w:r>
          <w:rPr>
            <w:rFonts w:ascii="inherit" w:hAnsi="inherit"/>
            <w:b w:val="0"/>
            <w:bCs w:val="0"/>
            <w:color w:val="800080"/>
            <w:spacing w:val="-8"/>
            <w:sz w:val="42"/>
            <w:szCs w:val="42"/>
            <w:bdr w:val="none" w:sz="0" w:space="0" w:color="auto" w:frame="1"/>
          </w:rPr>
          <w:t>Kubernetes</w:t>
        </w:r>
        <w:proofErr w:type="spellEnd"/>
        <w:r>
          <w:rPr>
            <w:rFonts w:ascii="inherit" w:hAnsi="inherit"/>
            <w:b w:val="0"/>
            <w:bCs w:val="0"/>
            <w:color w:val="800080"/>
            <w:spacing w:val="-8"/>
            <w:sz w:val="42"/>
            <w:szCs w:val="42"/>
            <w:bdr w:val="none" w:sz="0" w:space="0" w:color="auto" w:frame="1"/>
          </w:rPr>
          <w:t xml:space="preserve"> 1.7 on </w:t>
        </w:r>
        <w:proofErr w:type="spellStart"/>
        <w:r>
          <w:rPr>
            <w:rFonts w:ascii="inherit" w:hAnsi="inherit"/>
            <w:b w:val="0"/>
            <w:bCs w:val="0"/>
            <w:color w:val="800080"/>
            <w:spacing w:val="-8"/>
            <w:sz w:val="42"/>
            <w:szCs w:val="42"/>
            <w:bdr w:val="none" w:sz="0" w:space="0" w:color="auto" w:frame="1"/>
          </w:rPr>
          <w:t>CentOS</w:t>
        </w:r>
        <w:proofErr w:type="spellEnd"/>
        <w:r>
          <w:rPr>
            <w:rFonts w:ascii="inherit" w:hAnsi="inherit"/>
            <w:b w:val="0"/>
            <w:bCs w:val="0"/>
            <w:color w:val="800080"/>
            <w:spacing w:val="-8"/>
            <w:sz w:val="42"/>
            <w:szCs w:val="42"/>
            <w:bdr w:val="none" w:sz="0" w:space="0" w:color="auto" w:frame="1"/>
          </w:rPr>
          <w:t xml:space="preserve"> 7 / RHEL 7</w:t>
        </w:r>
      </w:ins>
    </w:p>
    <w:p w:rsidR="0047738C" w:rsidRDefault="0047738C" w:rsidP="0047738C">
      <w:pPr>
        <w:pStyle w:val="NormalWeb"/>
        <w:shd w:val="clear" w:color="auto" w:fill="FFFFFF"/>
        <w:spacing w:before="0" w:beforeAutospacing="0" w:after="0" w:afterAutospacing="0" w:line="336" w:lineRule="atLeast"/>
        <w:textAlignment w:val="baseline"/>
        <w:rPr>
          <w:ins w:id="32" w:author="Unknown"/>
          <w:rFonts w:ascii="Georgia" w:hAnsi="Georgia"/>
          <w:color w:val="000000"/>
        </w:rPr>
      </w:pPr>
      <w:ins w:id="33" w:author="Unknown">
        <w:r>
          <w:rPr>
            <w:rStyle w:val="Strong"/>
            <w:rFonts w:ascii="inherit" w:hAnsi="inherit"/>
            <w:color w:val="000000"/>
            <w:bdr w:val="none" w:sz="0" w:space="0" w:color="auto" w:frame="1"/>
          </w:rPr>
          <w:t>Perform the following steps on Master Node</w:t>
        </w:r>
      </w:ins>
    </w:p>
    <w:p w:rsidR="0047738C" w:rsidRDefault="0047738C" w:rsidP="0047738C">
      <w:pPr>
        <w:pStyle w:val="Heading4"/>
        <w:shd w:val="clear" w:color="auto" w:fill="FFFFFF"/>
        <w:spacing w:before="0" w:beforeAutospacing="0" w:after="0" w:afterAutospacing="0" w:line="312" w:lineRule="atLeast"/>
        <w:textAlignment w:val="baseline"/>
        <w:rPr>
          <w:ins w:id="34" w:author="Unknown"/>
          <w:rFonts w:ascii="inherit" w:hAnsi="inherit"/>
          <w:b w:val="0"/>
          <w:bCs w:val="0"/>
          <w:color w:val="155C8E"/>
          <w:spacing w:val="-5"/>
          <w:sz w:val="36"/>
          <w:szCs w:val="36"/>
        </w:rPr>
      </w:pPr>
      <w:ins w:id="35" w:author="Unknown">
        <w:r>
          <w:rPr>
            <w:rFonts w:ascii="inherit" w:hAnsi="inherit"/>
            <w:b w:val="0"/>
            <w:bCs w:val="0"/>
            <w:color w:val="800080"/>
            <w:spacing w:val="-5"/>
            <w:sz w:val="36"/>
            <w:szCs w:val="36"/>
            <w:bdr w:val="none" w:sz="0" w:space="0" w:color="auto" w:frame="1"/>
          </w:rPr>
          <w:t xml:space="preserve">Step 1: Disable </w:t>
        </w:r>
        <w:proofErr w:type="spellStart"/>
        <w:r>
          <w:rPr>
            <w:rFonts w:ascii="inherit" w:hAnsi="inherit"/>
            <w:b w:val="0"/>
            <w:bCs w:val="0"/>
            <w:color w:val="800080"/>
            <w:spacing w:val="-5"/>
            <w:sz w:val="36"/>
            <w:szCs w:val="36"/>
            <w:bdr w:val="none" w:sz="0" w:space="0" w:color="auto" w:frame="1"/>
          </w:rPr>
          <w:t>SELinux</w:t>
        </w:r>
        <w:proofErr w:type="spellEnd"/>
        <w:r>
          <w:rPr>
            <w:rFonts w:ascii="inherit" w:hAnsi="inherit"/>
            <w:b w:val="0"/>
            <w:bCs w:val="0"/>
            <w:color w:val="800080"/>
            <w:spacing w:val="-5"/>
            <w:sz w:val="36"/>
            <w:szCs w:val="36"/>
            <w:bdr w:val="none" w:sz="0" w:space="0" w:color="auto" w:frame="1"/>
          </w:rPr>
          <w:t xml:space="preserve"> &amp; setup firewall rules</w:t>
        </w:r>
      </w:ins>
    </w:p>
    <w:p w:rsidR="0047738C" w:rsidRDefault="0047738C" w:rsidP="0047738C">
      <w:pPr>
        <w:pStyle w:val="NormalWeb"/>
        <w:shd w:val="clear" w:color="auto" w:fill="FFFFFF"/>
        <w:spacing w:before="0" w:beforeAutospacing="0" w:after="240" w:afterAutospacing="0" w:line="336" w:lineRule="atLeast"/>
        <w:textAlignment w:val="baseline"/>
        <w:rPr>
          <w:ins w:id="36" w:author="Unknown"/>
          <w:rFonts w:ascii="Georgia" w:hAnsi="Georgia"/>
          <w:color w:val="000000"/>
        </w:rPr>
      </w:pPr>
      <w:ins w:id="37" w:author="Unknown">
        <w:r>
          <w:rPr>
            <w:rFonts w:ascii="Georgia" w:hAnsi="Georgia"/>
            <w:color w:val="000000"/>
          </w:rPr>
          <w:t xml:space="preserve">Login to your </w:t>
        </w:r>
        <w:proofErr w:type="spellStart"/>
        <w:r>
          <w:rPr>
            <w:rFonts w:ascii="Georgia" w:hAnsi="Georgia"/>
            <w:color w:val="000000"/>
          </w:rPr>
          <w:t>kubernetes</w:t>
        </w:r>
        <w:proofErr w:type="spellEnd"/>
        <w:r>
          <w:rPr>
            <w:rFonts w:ascii="Georgia" w:hAnsi="Georgia"/>
            <w:color w:val="000000"/>
          </w:rPr>
          <w:t xml:space="preserve"> master node and set the hostname and disable </w:t>
        </w:r>
        <w:proofErr w:type="spellStart"/>
        <w:r>
          <w:rPr>
            <w:rFonts w:ascii="Georgia" w:hAnsi="Georgia"/>
            <w:color w:val="000000"/>
          </w:rPr>
          <w:t>selinux</w:t>
        </w:r>
        <w:proofErr w:type="spellEnd"/>
        <w:r>
          <w:rPr>
            <w:rFonts w:ascii="Georgia" w:hAnsi="Georgia"/>
            <w:color w:val="000000"/>
          </w:rPr>
          <w:t xml:space="preserve"> using following commands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38" w:author="Unknown"/>
          <w:color w:val="FFFFFF"/>
          <w:sz w:val="18"/>
          <w:szCs w:val="18"/>
        </w:rPr>
      </w:pPr>
      <w:proofErr w:type="gramStart"/>
      <w:ins w:id="39" w:author="Unknown">
        <w:r>
          <w:rPr>
            <w:color w:val="FFFFFF"/>
            <w:sz w:val="18"/>
            <w:szCs w:val="18"/>
          </w:rPr>
          <w:t>~]#</w:t>
        </w:r>
        <w:proofErr w:type="gramEnd"/>
        <w:r>
          <w:rPr>
            <w:color w:val="FFFFFF"/>
            <w:sz w:val="18"/>
            <w:szCs w:val="18"/>
          </w:rPr>
          <w:t xml:space="preserve"> </w:t>
        </w:r>
        <w:proofErr w:type="spellStart"/>
        <w:r>
          <w:rPr>
            <w:color w:val="FFFFFF"/>
            <w:sz w:val="18"/>
            <w:szCs w:val="18"/>
          </w:rPr>
          <w:t>hostnamectl</w:t>
        </w:r>
        <w:proofErr w:type="spellEnd"/>
        <w:r>
          <w:rPr>
            <w:color w:val="FFFFFF"/>
            <w:sz w:val="18"/>
            <w:szCs w:val="18"/>
          </w:rPr>
          <w:t xml:space="preserve"> set-hostname 'k8s-master'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40" w:author="Unknown"/>
          <w:color w:val="FFFFFF"/>
          <w:sz w:val="18"/>
          <w:szCs w:val="18"/>
        </w:rPr>
      </w:pPr>
      <w:proofErr w:type="gramStart"/>
      <w:ins w:id="41" w:author="Unknown">
        <w:r>
          <w:rPr>
            <w:color w:val="FFFFFF"/>
            <w:sz w:val="18"/>
            <w:szCs w:val="18"/>
          </w:rPr>
          <w:t>~]#</w:t>
        </w:r>
        <w:proofErr w:type="gramEnd"/>
        <w:r>
          <w:rPr>
            <w:color w:val="FFFFFF"/>
            <w:sz w:val="18"/>
            <w:szCs w:val="18"/>
          </w:rPr>
          <w:t xml:space="preserve"> exec bash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42" w:author="Unknown"/>
          <w:color w:val="FFFFFF"/>
          <w:sz w:val="18"/>
          <w:szCs w:val="18"/>
        </w:rPr>
      </w:pPr>
      <w:proofErr w:type="gramStart"/>
      <w:ins w:id="43" w:author="Unknown">
        <w:r>
          <w:rPr>
            <w:color w:val="FFFFFF"/>
            <w:sz w:val="18"/>
            <w:szCs w:val="18"/>
          </w:rPr>
          <w:t>~]#</w:t>
        </w:r>
        <w:proofErr w:type="gramEnd"/>
        <w:r>
          <w:rPr>
            <w:color w:val="FFFFFF"/>
            <w:sz w:val="18"/>
            <w:szCs w:val="18"/>
          </w:rPr>
          <w:t xml:space="preserve"> </w:t>
        </w:r>
        <w:proofErr w:type="spellStart"/>
        <w:r>
          <w:rPr>
            <w:color w:val="FFFFFF"/>
            <w:sz w:val="18"/>
            <w:szCs w:val="18"/>
          </w:rPr>
          <w:t>setenforce</w:t>
        </w:r>
        <w:proofErr w:type="spellEnd"/>
        <w:r>
          <w:rPr>
            <w:color w:val="FFFFFF"/>
            <w:sz w:val="18"/>
            <w:szCs w:val="18"/>
          </w:rPr>
          <w:t xml:space="preserve"> 0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44" w:author="Unknown"/>
          <w:color w:val="FFFFFF"/>
          <w:sz w:val="18"/>
          <w:szCs w:val="18"/>
        </w:rPr>
      </w:pPr>
      <w:proofErr w:type="gramStart"/>
      <w:ins w:id="45" w:author="Unknown">
        <w:r>
          <w:rPr>
            <w:color w:val="FFFFFF"/>
            <w:sz w:val="18"/>
            <w:szCs w:val="18"/>
          </w:rPr>
          <w:t>~]#</w:t>
        </w:r>
        <w:proofErr w:type="gramEnd"/>
        <w:r>
          <w:rPr>
            <w:color w:val="FFFFFF"/>
            <w:sz w:val="18"/>
            <w:szCs w:val="18"/>
          </w:rPr>
          <w:t xml:space="preserve"> </w:t>
        </w:r>
        <w:proofErr w:type="spellStart"/>
        <w:r>
          <w:rPr>
            <w:color w:val="FFFFFF"/>
            <w:sz w:val="18"/>
            <w:szCs w:val="18"/>
          </w:rPr>
          <w:t>sed</w:t>
        </w:r>
        <w:proofErr w:type="spellEnd"/>
        <w:r>
          <w:rPr>
            <w:color w:val="FFFFFF"/>
            <w:sz w:val="18"/>
            <w:szCs w:val="18"/>
          </w:rPr>
          <w:t xml:space="preserve"> -i --follow-</w:t>
        </w:r>
        <w:proofErr w:type="spellStart"/>
        <w:r>
          <w:rPr>
            <w:color w:val="FFFFFF"/>
            <w:sz w:val="18"/>
            <w:szCs w:val="18"/>
          </w:rPr>
          <w:t>symlinks</w:t>
        </w:r>
        <w:proofErr w:type="spellEnd"/>
        <w:r>
          <w:rPr>
            <w:color w:val="FFFFFF"/>
            <w:sz w:val="18"/>
            <w:szCs w:val="18"/>
          </w:rPr>
          <w:t xml:space="preserve"> 's/SELINUX=enforcing/SELINUX=disabled/g' /</w:t>
        </w:r>
        <w:proofErr w:type="spellStart"/>
        <w:r>
          <w:rPr>
            <w:color w:val="FFFFFF"/>
            <w:sz w:val="18"/>
            <w:szCs w:val="18"/>
          </w:rPr>
          <w:t>etc</w:t>
        </w:r>
        <w:proofErr w:type="spellEnd"/>
        <w:r>
          <w:rPr>
            <w:color w:val="FFFFFF"/>
            <w:sz w:val="18"/>
            <w:szCs w:val="18"/>
          </w:rPr>
          <w:t>/</w:t>
        </w:r>
        <w:proofErr w:type="spellStart"/>
        <w:r>
          <w:rPr>
            <w:color w:val="FFFFFF"/>
            <w:sz w:val="18"/>
            <w:szCs w:val="18"/>
          </w:rPr>
          <w:t>sysconfig</w:t>
        </w:r>
        <w:proofErr w:type="spellEnd"/>
        <w:r>
          <w:rPr>
            <w:color w:val="FFFFFF"/>
            <w:sz w:val="18"/>
            <w:szCs w:val="18"/>
          </w:rPr>
          <w:t>/</w:t>
        </w:r>
        <w:proofErr w:type="spellStart"/>
        <w:r>
          <w:rPr>
            <w:color w:val="FFFFFF"/>
            <w:sz w:val="18"/>
            <w:szCs w:val="18"/>
          </w:rPr>
          <w:t>selinux</w:t>
        </w:r>
        <w:proofErr w:type="spellEnd"/>
      </w:ins>
    </w:p>
    <w:p w:rsidR="0047738C" w:rsidRDefault="0047738C" w:rsidP="0047738C">
      <w:pPr>
        <w:pStyle w:val="NormalWeb"/>
        <w:shd w:val="clear" w:color="auto" w:fill="FFFFFF"/>
        <w:spacing w:before="0" w:beforeAutospacing="0" w:after="240" w:afterAutospacing="0" w:line="336" w:lineRule="atLeast"/>
        <w:textAlignment w:val="baseline"/>
        <w:rPr>
          <w:ins w:id="46" w:author="Unknown"/>
          <w:rFonts w:ascii="Georgia" w:hAnsi="Georgia"/>
          <w:color w:val="000000"/>
        </w:rPr>
      </w:pPr>
      <w:ins w:id="47" w:author="Unknown">
        <w:r>
          <w:rPr>
            <w:rFonts w:ascii="Georgia" w:hAnsi="Georgia"/>
            <w:color w:val="000000"/>
          </w:rPr>
          <w:t>Set the following firewall rules.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48" w:author="Unknown"/>
          <w:color w:val="FFFFFF"/>
          <w:sz w:val="18"/>
          <w:szCs w:val="18"/>
        </w:rPr>
      </w:pPr>
      <w:ins w:id="49" w:author="Unknown">
        <w:r>
          <w:rPr>
            <w:color w:val="FFFFFF"/>
            <w:sz w:val="18"/>
            <w:szCs w:val="18"/>
          </w:rPr>
          <w:t>[root@k8s-master ~]# firewall-</w:t>
        </w:r>
        <w:proofErr w:type="spellStart"/>
        <w:r>
          <w:rPr>
            <w:color w:val="FFFFFF"/>
            <w:sz w:val="18"/>
            <w:szCs w:val="18"/>
          </w:rPr>
          <w:t>cmd</w:t>
        </w:r>
        <w:proofErr w:type="spellEnd"/>
        <w:r>
          <w:rPr>
            <w:color w:val="FFFFFF"/>
            <w:sz w:val="18"/>
            <w:szCs w:val="18"/>
          </w:rPr>
          <w:t xml:space="preserve"> --permanent --add-port=6443/</w:t>
        </w:r>
        <w:proofErr w:type="spellStart"/>
        <w:r>
          <w:rPr>
            <w:color w:val="FFFFFF"/>
            <w:sz w:val="18"/>
            <w:szCs w:val="18"/>
          </w:rPr>
          <w:t>tcp</w:t>
        </w:r>
        <w:proofErr w:type="spellEnd"/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50" w:author="Unknown"/>
          <w:color w:val="FFFFFF"/>
          <w:sz w:val="18"/>
          <w:szCs w:val="18"/>
        </w:rPr>
      </w:pPr>
      <w:ins w:id="51" w:author="Unknown">
        <w:r>
          <w:rPr>
            <w:color w:val="FFFFFF"/>
            <w:sz w:val="18"/>
            <w:szCs w:val="18"/>
          </w:rPr>
          <w:t>[root@k8s-master ~]# firewall-</w:t>
        </w:r>
        <w:proofErr w:type="spellStart"/>
        <w:r>
          <w:rPr>
            <w:color w:val="FFFFFF"/>
            <w:sz w:val="18"/>
            <w:szCs w:val="18"/>
          </w:rPr>
          <w:t>cmd</w:t>
        </w:r>
        <w:proofErr w:type="spellEnd"/>
        <w:r>
          <w:rPr>
            <w:color w:val="FFFFFF"/>
            <w:sz w:val="18"/>
            <w:szCs w:val="18"/>
          </w:rPr>
          <w:t xml:space="preserve"> --permanent --add-port=2379-2380/</w:t>
        </w:r>
        <w:proofErr w:type="spellStart"/>
        <w:r>
          <w:rPr>
            <w:color w:val="FFFFFF"/>
            <w:sz w:val="18"/>
            <w:szCs w:val="18"/>
          </w:rPr>
          <w:t>tcp</w:t>
        </w:r>
        <w:proofErr w:type="spellEnd"/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52" w:author="Unknown"/>
          <w:color w:val="FFFFFF"/>
          <w:sz w:val="18"/>
          <w:szCs w:val="18"/>
        </w:rPr>
      </w:pPr>
      <w:ins w:id="53" w:author="Unknown">
        <w:r>
          <w:rPr>
            <w:color w:val="FFFFFF"/>
            <w:sz w:val="18"/>
            <w:szCs w:val="18"/>
          </w:rPr>
          <w:t>[root@k8s-master ~]# firewall-</w:t>
        </w:r>
        <w:proofErr w:type="spellStart"/>
        <w:r>
          <w:rPr>
            <w:color w:val="FFFFFF"/>
            <w:sz w:val="18"/>
            <w:szCs w:val="18"/>
          </w:rPr>
          <w:t>cmd</w:t>
        </w:r>
        <w:proofErr w:type="spellEnd"/>
        <w:r>
          <w:rPr>
            <w:color w:val="FFFFFF"/>
            <w:sz w:val="18"/>
            <w:szCs w:val="18"/>
          </w:rPr>
          <w:t xml:space="preserve"> --permanent --add-port=10250/</w:t>
        </w:r>
        <w:proofErr w:type="spellStart"/>
        <w:r>
          <w:rPr>
            <w:color w:val="FFFFFF"/>
            <w:sz w:val="18"/>
            <w:szCs w:val="18"/>
          </w:rPr>
          <w:t>tcp</w:t>
        </w:r>
        <w:proofErr w:type="spellEnd"/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54" w:author="Unknown"/>
          <w:color w:val="FFFFFF"/>
          <w:sz w:val="18"/>
          <w:szCs w:val="18"/>
        </w:rPr>
      </w:pPr>
      <w:ins w:id="55" w:author="Unknown">
        <w:r>
          <w:rPr>
            <w:color w:val="FFFFFF"/>
            <w:sz w:val="18"/>
            <w:szCs w:val="18"/>
          </w:rPr>
          <w:t>[root@k8s-master ~]# firewall-</w:t>
        </w:r>
        <w:proofErr w:type="spellStart"/>
        <w:r>
          <w:rPr>
            <w:color w:val="FFFFFF"/>
            <w:sz w:val="18"/>
            <w:szCs w:val="18"/>
          </w:rPr>
          <w:t>cmd</w:t>
        </w:r>
        <w:proofErr w:type="spellEnd"/>
        <w:r>
          <w:rPr>
            <w:color w:val="FFFFFF"/>
            <w:sz w:val="18"/>
            <w:szCs w:val="18"/>
          </w:rPr>
          <w:t xml:space="preserve"> --permanent --add-port=10251/</w:t>
        </w:r>
        <w:proofErr w:type="spellStart"/>
        <w:r>
          <w:rPr>
            <w:color w:val="FFFFFF"/>
            <w:sz w:val="18"/>
            <w:szCs w:val="18"/>
          </w:rPr>
          <w:t>tcp</w:t>
        </w:r>
        <w:proofErr w:type="spellEnd"/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56" w:author="Unknown"/>
          <w:color w:val="FFFFFF"/>
          <w:sz w:val="18"/>
          <w:szCs w:val="18"/>
        </w:rPr>
      </w:pPr>
      <w:ins w:id="57" w:author="Unknown">
        <w:r>
          <w:rPr>
            <w:color w:val="FFFFFF"/>
            <w:sz w:val="18"/>
            <w:szCs w:val="18"/>
          </w:rPr>
          <w:t>[root@k8s-master ~]# firewall-</w:t>
        </w:r>
        <w:proofErr w:type="spellStart"/>
        <w:r>
          <w:rPr>
            <w:color w:val="FFFFFF"/>
            <w:sz w:val="18"/>
            <w:szCs w:val="18"/>
          </w:rPr>
          <w:t>cmd</w:t>
        </w:r>
        <w:proofErr w:type="spellEnd"/>
        <w:r>
          <w:rPr>
            <w:color w:val="FFFFFF"/>
            <w:sz w:val="18"/>
            <w:szCs w:val="18"/>
          </w:rPr>
          <w:t xml:space="preserve"> --permanent --add-port=10252/</w:t>
        </w:r>
        <w:proofErr w:type="spellStart"/>
        <w:r>
          <w:rPr>
            <w:color w:val="FFFFFF"/>
            <w:sz w:val="18"/>
            <w:szCs w:val="18"/>
          </w:rPr>
          <w:t>tcp</w:t>
        </w:r>
        <w:proofErr w:type="spellEnd"/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58" w:author="Unknown"/>
          <w:color w:val="FFFFFF"/>
          <w:sz w:val="18"/>
          <w:szCs w:val="18"/>
        </w:rPr>
      </w:pPr>
      <w:ins w:id="59" w:author="Unknown">
        <w:r>
          <w:rPr>
            <w:color w:val="FFFFFF"/>
            <w:sz w:val="18"/>
            <w:szCs w:val="18"/>
          </w:rPr>
          <w:t>[root@k8s-master ~]# firewall-</w:t>
        </w:r>
        <w:proofErr w:type="spellStart"/>
        <w:r>
          <w:rPr>
            <w:color w:val="FFFFFF"/>
            <w:sz w:val="18"/>
            <w:szCs w:val="18"/>
          </w:rPr>
          <w:t>cmd</w:t>
        </w:r>
        <w:proofErr w:type="spellEnd"/>
        <w:r>
          <w:rPr>
            <w:color w:val="FFFFFF"/>
            <w:sz w:val="18"/>
            <w:szCs w:val="18"/>
          </w:rPr>
          <w:t xml:space="preserve"> --permanent --add-port=10255/</w:t>
        </w:r>
        <w:proofErr w:type="spellStart"/>
        <w:r>
          <w:rPr>
            <w:color w:val="FFFFFF"/>
            <w:sz w:val="18"/>
            <w:szCs w:val="18"/>
          </w:rPr>
          <w:t>tcp</w:t>
        </w:r>
        <w:proofErr w:type="spellEnd"/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60" w:author="Unknown"/>
          <w:color w:val="FFFFFF"/>
          <w:sz w:val="18"/>
          <w:szCs w:val="18"/>
        </w:rPr>
      </w:pPr>
      <w:ins w:id="61" w:author="Unknown">
        <w:r>
          <w:rPr>
            <w:color w:val="FFFFFF"/>
            <w:sz w:val="18"/>
            <w:szCs w:val="18"/>
          </w:rPr>
          <w:t>[root@k8s-master ~]# firewall-</w:t>
        </w:r>
        <w:proofErr w:type="spellStart"/>
        <w:r>
          <w:rPr>
            <w:color w:val="FFFFFF"/>
            <w:sz w:val="18"/>
            <w:szCs w:val="18"/>
          </w:rPr>
          <w:t>cmd</w:t>
        </w:r>
        <w:proofErr w:type="spellEnd"/>
        <w:r>
          <w:rPr>
            <w:color w:val="FFFFFF"/>
            <w:sz w:val="18"/>
            <w:szCs w:val="18"/>
          </w:rPr>
          <w:t xml:space="preserve"> --reload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62" w:author="Unknown"/>
          <w:color w:val="FFFFFF"/>
          <w:sz w:val="18"/>
          <w:szCs w:val="18"/>
        </w:rPr>
      </w:pPr>
      <w:ins w:id="63" w:author="Unknown">
        <w:r>
          <w:rPr>
            <w:color w:val="FFFFFF"/>
            <w:sz w:val="18"/>
            <w:szCs w:val="18"/>
          </w:rPr>
          <w:t xml:space="preserve">[root@k8s-master ~]# </w:t>
        </w:r>
        <w:proofErr w:type="spellStart"/>
        <w:proofErr w:type="gramStart"/>
        <w:r>
          <w:rPr>
            <w:color w:val="FFFFFF"/>
            <w:sz w:val="18"/>
            <w:szCs w:val="18"/>
          </w:rPr>
          <w:t>modprobe</w:t>
        </w:r>
        <w:proofErr w:type="spellEnd"/>
        <w:proofErr w:type="gramEnd"/>
        <w:r>
          <w:rPr>
            <w:color w:val="FFFFFF"/>
            <w:sz w:val="18"/>
            <w:szCs w:val="18"/>
          </w:rPr>
          <w:t xml:space="preserve"> </w:t>
        </w:r>
        <w:proofErr w:type="spellStart"/>
        <w:r>
          <w:rPr>
            <w:color w:val="FFFFFF"/>
            <w:sz w:val="18"/>
            <w:szCs w:val="18"/>
          </w:rPr>
          <w:t>br_netfilter</w:t>
        </w:r>
        <w:proofErr w:type="spellEnd"/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64" w:author="Unknown"/>
          <w:color w:val="FFFFFF"/>
          <w:sz w:val="18"/>
          <w:szCs w:val="18"/>
        </w:rPr>
      </w:pPr>
      <w:ins w:id="65" w:author="Unknown">
        <w:r>
          <w:rPr>
            <w:color w:val="FFFFFF"/>
            <w:sz w:val="18"/>
            <w:szCs w:val="18"/>
          </w:rPr>
          <w:t xml:space="preserve">[root@k8s-master ~]# </w:t>
        </w:r>
        <w:proofErr w:type="gramStart"/>
        <w:r>
          <w:rPr>
            <w:color w:val="FFFFFF"/>
            <w:sz w:val="18"/>
            <w:szCs w:val="18"/>
          </w:rPr>
          <w:t>echo</w:t>
        </w:r>
        <w:proofErr w:type="gramEnd"/>
        <w:r>
          <w:rPr>
            <w:color w:val="FFFFFF"/>
            <w:sz w:val="18"/>
            <w:szCs w:val="18"/>
          </w:rPr>
          <w:t xml:space="preserve"> '1' &gt; /</w:t>
        </w:r>
        <w:proofErr w:type="spellStart"/>
        <w:r>
          <w:rPr>
            <w:color w:val="FFFFFF"/>
            <w:sz w:val="18"/>
            <w:szCs w:val="18"/>
          </w:rPr>
          <w:t>proc</w:t>
        </w:r>
        <w:proofErr w:type="spellEnd"/>
        <w:r>
          <w:rPr>
            <w:color w:val="FFFFFF"/>
            <w:sz w:val="18"/>
            <w:szCs w:val="18"/>
          </w:rPr>
          <w:t>/sys/net/bridge/bridge-</w:t>
        </w:r>
        <w:proofErr w:type="spellStart"/>
        <w:r>
          <w:rPr>
            <w:color w:val="FFFFFF"/>
            <w:sz w:val="18"/>
            <w:szCs w:val="18"/>
          </w:rPr>
          <w:t>nf</w:t>
        </w:r>
        <w:proofErr w:type="spellEnd"/>
        <w:r>
          <w:rPr>
            <w:color w:val="FFFFFF"/>
            <w:sz w:val="18"/>
            <w:szCs w:val="18"/>
          </w:rPr>
          <w:t>-call-</w:t>
        </w:r>
        <w:proofErr w:type="spellStart"/>
        <w:r>
          <w:rPr>
            <w:color w:val="FFFFFF"/>
            <w:sz w:val="18"/>
            <w:szCs w:val="18"/>
          </w:rPr>
          <w:t>iptables</w:t>
        </w:r>
        <w:proofErr w:type="spellEnd"/>
      </w:ins>
    </w:p>
    <w:p w:rsidR="0047738C" w:rsidRDefault="0047738C" w:rsidP="0047738C">
      <w:pPr>
        <w:pStyle w:val="NormalWeb"/>
        <w:shd w:val="clear" w:color="auto" w:fill="FFFFFF"/>
        <w:spacing w:before="0" w:beforeAutospacing="0" w:after="0" w:afterAutospacing="0" w:line="336" w:lineRule="atLeast"/>
        <w:textAlignment w:val="baseline"/>
        <w:rPr>
          <w:ins w:id="66" w:author="Unknown"/>
          <w:rFonts w:ascii="Georgia" w:hAnsi="Georgia"/>
          <w:color w:val="000000"/>
        </w:rPr>
      </w:pPr>
      <w:ins w:id="67" w:author="Unknown">
        <w:r>
          <w:rPr>
            <w:rStyle w:val="Strong"/>
            <w:rFonts w:ascii="inherit" w:hAnsi="inherit"/>
            <w:color w:val="000000"/>
            <w:bdr w:val="none" w:sz="0" w:space="0" w:color="auto" w:frame="1"/>
          </w:rPr>
          <w:t>Note:</w:t>
        </w:r>
        <w:r>
          <w:rPr>
            <w:rFonts w:ascii="Georgia" w:hAnsi="Georgia"/>
            <w:color w:val="000000"/>
          </w:rPr>
          <w:t xml:space="preserve"> In case you don’t have your own </w:t>
        </w:r>
        <w:proofErr w:type="spellStart"/>
        <w:r>
          <w:rPr>
            <w:rFonts w:ascii="Georgia" w:hAnsi="Georgia"/>
            <w:color w:val="000000"/>
          </w:rPr>
          <w:t>dns</w:t>
        </w:r>
        <w:proofErr w:type="spellEnd"/>
        <w:r>
          <w:rPr>
            <w:rFonts w:ascii="Georgia" w:hAnsi="Georgia"/>
            <w:color w:val="000000"/>
          </w:rPr>
          <w:t xml:space="preserve"> server then update /</w:t>
        </w:r>
        <w:proofErr w:type="spellStart"/>
        <w:r>
          <w:rPr>
            <w:rFonts w:ascii="Georgia" w:hAnsi="Georgia"/>
            <w:color w:val="000000"/>
          </w:rPr>
          <w:t>etc</w:t>
        </w:r>
        <w:proofErr w:type="spellEnd"/>
        <w:r>
          <w:rPr>
            <w:rFonts w:ascii="Georgia" w:hAnsi="Georgia"/>
            <w:color w:val="000000"/>
          </w:rPr>
          <w:t>/hosts file on master and worker nodes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68" w:author="Unknown"/>
          <w:color w:val="FFFFFF"/>
          <w:sz w:val="18"/>
          <w:szCs w:val="18"/>
        </w:rPr>
      </w:pPr>
      <w:ins w:id="69" w:author="Unknown">
        <w:r>
          <w:rPr>
            <w:color w:val="FFFFFF"/>
            <w:sz w:val="18"/>
            <w:szCs w:val="18"/>
          </w:rPr>
          <w:t>192.168.1.30 k8s-master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70" w:author="Unknown"/>
          <w:color w:val="FFFFFF"/>
          <w:sz w:val="18"/>
          <w:szCs w:val="18"/>
        </w:rPr>
      </w:pPr>
      <w:ins w:id="71" w:author="Unknown">
        <w:r>
          <w:rPr>
            <w:color w:val="FFFFFF"/>
            <w:sz w:val="18"/>
            <w:szCs w:val="18"/>
          </w:rPr>
          <w:lastRenderedPageBreak/>
          <w:t>192.168.1.40 worker-node1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72" w:author="Unknown"/>
          <w:color w:val="FFFFFF"/>
          <w:sz w:val="18"/>
          <w:szCs w:val="18"/>
        </w:rPr>
      </w:pPr>
      <w:ins w:id="73" w:author="Unknown">
        <w:r>
          <w:rPr>
            <w:color w:val="FFFFFF"/>
            <w:sz w:val="18"/>
            <w:szCs w:val="18"/>
          </w:rPr>
          <w:t>192.168.1.50 worker-node2</w:t>
        </w:r>
      </w:ins>
    </w:p>
    <w:p w:rsidR="0047738C" w:rsidRDefault="0047738C" w:rsidP="0047738C">
      <w:pPr>
        <w:pStyle w:val="Heading4"/>
        <w:shd w:val="clear" w:color="auto" w:fill="FFFFFF"/>
        <w:spacing w:before="0" w:beforeAutospacing="0" w:after="0" w:afterAutospacing="0" w:line="312" w:lineRule="atLeast"/>
        <w:textAlignment w:val="baseline"/>
        <w:rPr>
          <w:ins w:id="74" w:author="Unknown"/>
          <w:rFonts w:ascii="inherit" w:hAnsi="inherit"/>
          <w:b w:val="0"/>
          <w:bCs w:val="0"/>
          <w:color w:val="155C8E"/>
          <w:spacing w:val="-5"/>
          <w:sz w:val="36"/>
          <w:szCs w:val="36"/>
        </w:rPr>
      </w:pPr>
      <w:ins w:id="75" w:author="Unknown">
        <w:r>
          <w:rPr>
            <w:rFonts w:ascii="inherit" w:hAnsi="inherit"/>
            <w:b w:val="0"/>
            <w:bCs w:val="0"/>
            <w:color w:val="800080"/>
            <w:spacing w:val="-5"/>
            <w:sz w:val="36"/>
            <w:szCs w:val="36"/>
            <w:bdr w:val="none" w:sz="0" w:space="0" w:color="auto" w:frame="1"/>
          </w:rPr>
          <w:t xml:space="preserve">Step 2: Configure </w:t>
        </w:r>
        <w:proofErr w:type="spellStart"/>
        <w:r>
          <w:rPr>
            <w:rFonts w:ascii="inherit" w:hAnsi="inherit"/>
            <w:b w:val="0"/>
            <w:bCs w:val="0"/>
            <w:color w:val="800080"/>
            <w:spacing w:val="-5"/>
            <w:sz w:val="36"/>
            <w:szCs w:val="36"/>
            <w:bdr w:val="none" w:sz="0" w:space="0" w:color="auto" w:frame="1"/>
          </w:rPr>
          <w:t>Kubernetes</w:t>
        </w:r>
        <w:proofErr w:type="spellEnd"/>
        <w:r>
          <w:rPr>
            <w:rFonts w:ascii="inherit" w:hAnsi="inherit"/>
            <w:b w:val="0"/>
            <w:bCs w:val="0"/>
            <w:color w:val="800080"/>
            <w:spacing w:val="-5"/>
            <w:sz w:val="36"/>
            <w:szCs w:val="36"/>
            <w:bdr w:val="none" w:sz="0" w:space="0" w:color="auto" w:frame="1"/>
          </w:rPr>
          <w:t xml:space="preserve"> Repository</w:t>
        </w:r>
      </w:ins>
    </w:p>
    <w:p w:rsidR="0047738C" w:rsidRDefault="0047738C" w:rsidP="0047738C">
      <w:pPr>
        <w:pStyle w:val="NormalWeb"/>
        <w:shd w:val="clear" w:color="auto" w:fill="FFFFFF"/>
        <w:spacing w:before="0" w:beforeAutospacing="0" w:after="240" w:afterAutospacing="0" w:line="336" w:lineRule="atLeast"/>
        <w:textAlignment w:val="baseline"/>
        <w:rPr>
          <w:ins w:id="76" w:author="Unknown"/>
          <w:rFonts w:ascii="Georgia" w:hAnsi="Georgia"/>
          <w:color w:val="000000"/>
        </w:rPr>
      </w:pPr>
      <w:proofErr w:type="spellStart"/>
      <w:ins w:id="77" w:author="Unknown">
        <w:r>
          <w:rPr>
            <w:rFonts w:ascii="Georgia" w:hAnsi="Georgia"/>
            <w:color w:val="000000"/>
          </w:rPr>
          <w:t>Kubernetes</w:t>
        </w:r>
        <w:proofErr w:type="spellEnd"/>
        <w:r>
          <w:rPr>
            <w:rFonts w:ascii="Georgia" w:hAnsi="Georgia"/>
            <w:color w:val="000000"/>
          </w:rPr>
          <w:t xml:space="preserve"> packages are not available in the default </w:t>
        </w:r>
        <w:proofErr w:type="spellStart"/>
        <w:r>
          <w:rPr>
            <w:rFonts w:ascii="Georgia" w:hAnsi="Georgia"/>
            <w:color w:val="000000"/>
          </w:rPr>
          <w:t>CentOS</w:t>
        </w:r>
        <w:proofErr w:type="spellEnd"/>
        <w:r>
          <w:rPr>
            <w:rFonts w:ascii="Georgia" w:hAnsi="Georgia"/>
            <w:color w:val="000000"/>
          </w:rPr>
          <w:t xml:space="preserve"> 7 &amp; RHEL 7 repositories, Use below command to configure its package repositories.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78" w:author="Unknown"/>
          <w:color w:val="FFFFFF"/>
          <w:sz w:val="18"/>
          <w:szCs w:val="18"/>
        </w:rPr>
      </w:pPr>
      <w:ins w:id="79" w:author="Unknown">
        <w:r>
          <w:rPr>
            <w:color w:val="FFFFFF"/>
            <w:sz w:val="18"/>
            <w:szCs w:val="18"/>
          </w:rPr>
          <w:t xml:space="preserve">[root@k8s-master ~]# </w:t>
        </w:r>
        <w:proofErr w:type="gramStart"/>
        <w:r>
          <w:rPr>
            <w:color w:val="FFFFFF"/>
            <w:sz w:val="18"/>
            <w:szCs w:val="18"/>
          </w:rPr>
          <w:t>cat</w:t>
        </w:r>
        <w:proofErr w:type="gramEnd"/>
        <w:r>
          <w:rPr>
            <w:color w:val="FFFFFF"/>
            <w:sz w:val="18"/>
            <w:szCs w:val="18"/>
          </w:rPr>
          <w:t xml:space="preserve"> &lt;&lt;EOF &gt; /</w:t>
        </w:r>
        <w:proofErr w:type="spellStart"/>
        <w:r>
          <w:rPr>
            <w:color w:val="FFFFFF"/>
            <w:sz w:val="18"/>
            <w:szCs w:val="18"/>
          </w:rPr>
          <w:t>etc</w:t>
        </w:r>
        <w:proofErr w:type="spellEnd"/>
        <w:r>
          <w:rPr>
            <w:color w:val="FFFFFF"/>
            <w:sz w:val="18"/>
            <w:szCs w:val="18"/>
          </w:rPr>
          <w:t>/</w:t>
        </w:r>
        <w:proofErr w:type="spellStart"/>
        <w:r>
          <w:rPr>
            <w:color w:val="FFFFFF"/>
            <w:sz w:val="18"/>
            <w:szCs w:val="18"/>
          </w:rPr>
          <w:t>yum.repos.d</w:t>
        </w:r>
        <w:proofErr w:type="spellEnd"/>
        <w:r>
          <w:rPr>
            <w:color w:val="FFFFFF"/>
            <w:sz w:val="18"/>
            <w:szCs w:val="18"/>
          </w:rPr>
          <w:t>/</w:t>
        </w:r>
        <w:proofErr w:type="spellStart"/>
        <w:r>
          <w:rPr>
            <w:color w:val="FFFFFF"/>
            <w:sz w:val="18"/>
            <w:szCs w:val="18"/>
          </w:rPr>
          <w:t>kubernetes.repo</w:t>
        </w:r>
        <w:proofErr w:type="spellEnd"/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80" w:author="Unknown"/>
          <w:color w:val="FFFFFF"/>
          <w:sz w:val="18"/>
          <w:szCs w:val="18"/>
        </w:rPr>
      </w:pPr>
      <w:ins w:id="81" w:author="Unknown">
        <w:r>
          <w:rPr>
            <w:color w:val="FFFFFF"/>
            <w:sz w:val="18"/>
            <w:szCs w:val="18"/>
          </w:rPr>
          <w:t>&gt; [</w:t>
        </w:r>
        <w:proofErr w:type="spellStart"/>
        <w:r>
          <w:rPr>
            <w:color w:val="FFFFFF"/>
            <w:sz w:val="18"/>
            <w:szCs w:val="18"/>
          </w:rPr>
          <w:t>kubernetes</w:t>
        </w:r>
        <w:proofErr w:type="spellEnd"/>
        <w:r>
          <w:rPr>
            <w:color w:val="FFFFFF"/>
            <w:sz w:val="18"/>
            <w:szCs w:val="18"/>
          </w:rPr>
          <w:t>]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82" w:author="Unknown"/>
          <w:color w:val="FFFFFF"/>
          <w:sz w:val="18"/>
          <w:szCs w:val="18"/>
        </w:rPr>
      </w:pPr>
      <w:ins w:id="83" w:author="Unknown">
        <w:r>
          <w:rPr>
            <w:color w:val="FFFFFF"/>
            <w:sz w:val="18"/>
            <w:szCs w:val="18"/>
          </w:rPr>
          <w:t xml:space="preserve">&gt; </w:t>
        </w:r>
        <w:proofErr w:type="gramStart"/>
        <w:r>
          <w:rPr>
            <w:color w:val="FFFFFF"/>
            <w:sz w:val="18"/>
            <w:szCs w:val="18"/>
          </w:rPr>
          <w:t>name=</w:t>
        </w:r>
        <w:proofErr w:type="spellStart"/>
        <w:proofErr w:type="gramEnd"/>
        <w:r>
          <w:rPr>
            <w:color w:val="FFFFFF"/>
            <w:sz w:val="18"/>
            <w:szCs w:val="18"/>
          </w:rPr>
          <w:t>Kubernetes</w:t>
        </w:r>
        <w:proofErr w:type="spellEnd"/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84" w:author="Unknown"/>
          <w:color w:val="FFFFFF"/>
          <w:sz w:val="18"/>
          <w:szCs w:val="18"/>
        </w:rPr>
      </w:pPr>
      <w:ins w:id="85" w:author="Unknown">
        <w:r>
          <w:rPr>
            <w:color w:val="FFFFFF"/>
            <w:sz w:val="18"/>
            <w:szCs w:val="18"/>
          </w:rPr>
          <w:t>&gt; baseurl=https://packages.cloud.google.com/yum/repos/kubernetes-el7-x86_64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86" w:author="Unknown"/>
          <w:color w:val="FFFFFF"/>
          <w:sz w:val="18"/>
          <w:szCs w:val="18"/>
        </w:rPr>
      </w:pPr>
      <w:ins w:id="87" w:author="Unknown">
        <w:r>
          <w:rPr>
            <w:color w:val="FFFFFF"/>
            <w:sz w:val="18"/>
            <w:szCs w:val="18"/>
          </w:rPr>
          <w:t>&gt; enabled=1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88" w:author="Unknown"/>
          <w:color w:val="FFFFFF"/>
          <w:sz w:val="18"/>
          <w:szCs w:val="18"/>
        </w:rPr>
      </w:pPr>
      <w:ins w:id="89" w:author="Unknown">
        <w:r>
          <w:rPr>
            <w:color w:val="FFFFFF"/>
            <w:sz w:val="18"/>
            <w:szCs w:val="18"/>
          </w:rPr>
          <w:t xml:space="preserve">&gt; </w:t>
        </w:r>
        <w:proofErr w:type="spellStart"/>
        <w:proofErr w:type="gramStart"/>
        <w:r>
          <w:rPr>
            <w:color w:val="FFFFFF"/>
            <w:sz w:val="18"/>
            <w:szCs w:val="18"/>
          </w:rPr>
          <w:t>gpgcheck</w:t>
        </w:r>
        <w:proofErr w:type="spellEnd"/>
        <w:r>
          <w:rPr>
            <w:color w:val="FFFFFF"/>
            <w:sz w:val="18"/>
            <w:szCs w:val="18"/>
          </w:rPr>
          <w:t>=</w:t>
        </w:r>
        <w:proofErr w:type="gramEnd"/>
        <w:r>
          <w:rPr>
            <w:color w:val="FFFFFF"/>
            <w:sz w:val="18"/>
            <w:szCs w:val="18"/>
          </w:rPr>
          <w:t>1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90" w:author="Unknown"/>
          <w:color w:val="FFFFFF"/>
          <w:sz w:val="18"/>
          <w:szCs w:val="18"/>
        </w:rPr>
      </w:pPr>
      <w:ins w:id="91" w:author="Unknown">
        <w:r>
          <w:rPr>
            <w:color w:val="FFFFFF"/>
            <w:sz w:val="18"/>
            <w:szCs w:val="18"/>
          </w:rPr>
          <w:t xml:space="preserve">&gt; </w:t>
        </w:r>
        <w:proofErr w:type="spellStart"/>
        <w:r>
          <w:rPr>
            <w:color w:val="FFFFFF"/>
            <w:sz w:val="18"/>
            <w:szCs w:val="18"/>
          </w:rPr>
          <w:t>repo_gpgcheck</w:t>
        </w:r>
        <w:proofErr w:type="spellEnd"/>
        <w:r>
          <w:rPr>
            <w:color w:val="FFFFFF"/>
            <w:sz w:val="18"/>
            <w:szCs w:val="18"/>
          </w:rPr>
          <w:t>=1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92" w:author="Unknown"/>
          <w:color w:val="FFFFFF"/>
          <w:sz w:val="18"/>
          <w:szCs w:val="18"/>
        </w:rPr>
      </w:pPr>
      <w:ins w:id="93" w:author="Unknown">
        <w:r>
          <w:rPr>
            <w:color w:val="FFFFFF"/>
            <w:sz w:val="18"/>
            <w:szCs w:val="18"/>
          </w:rPr>
          <w:t xml:space="preserve">&gt; </w:t>
        </w:r>
        <w:proofErr w:type="spellStart"/>
        <w:r>
          <w:rPr>
            <w:color w:val="FFFFFF"/>
            <w:sz w:val="18"/>
            <w:szCs w:val="18"/>
          </w:rPr>
          <w:t>gpgkey</w:t>
        </w:r>
        <w:proofErr w:type="spellEnd"/>
        <w:r>
          <w:rPr>
            <w:color w:val="FFFFFF"/>
            <w:sz w:val="18"/>
            <w:szCs w:val="18"/>
          </w:rPr>
          <w:t>=https://packages.cloud.google.com/yum/doc/yum-key.gpg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94" w:author="Unknown"/>
          <w:color w:val="FFFFFF"/>
          <w:sz w:val="18"/>
          <w:szCs w:val="18"/>
        </w:rPr>
      </w:pPr>
      <w:ins w:id="95" w:author="Unknown">
        <w:r>
          <w:rPr>
            <w:color w:val="FFFFFF"/>
            <w:sz w:val="18"/>
            <w:szCs w:val="18"/>
          </w:rPr>
          <w:t>&gt;         https://packages.cloud.google.com/yum/doc/rpm-package-key.gpg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96" w:author="Unknown"/>
          <w:color w:val="FFFFFF"/>
          <w:sz w:val="18"/>
          <w:szCs w:val="18"/>
        </w:rPr>
      </w:pPr>
      <w:ins w:id="97" w:author="Unknown">
        <w:r>
          <w:rPr>
            <w:color w:val="FFFFFF"/>
            <w:sz w:val="18"/>
            <w:szCs w:val="18"/>
          </w:rPr>
          <w:t>&gt; EOF [root@k8s-master ~</w:t>
        </w:r>
        <w:proofErr w:type="gramStart"/>
        <w:r>
          <w:rPr>
            <w:color w:val="FFFFFF"/>
            <w:sz w:val="18"/>
            <w:szCs w:val="18"/>
          </w:rPr>
          <w:t>]#</w:t>
        </w:r>
        <w:proofErr w:type="gramEnd"/>
      </w:ins>
    </w:p>
    <w:p w:rsidR="0047738C" w:rsidRDefault="0047738C" w:rsidP="0047738C">
      <w:pPr>
        <w:pStyle w:val="Heading4"/>
        <w:shd w:val="clear" w:color="auto" w:fill="FFFFFF"/>
        <w:spacing w:before="0" w:beforeAutospacing="0" w:after="0" w:afterAutospacing="0" w:line="312" w:lineRule="atLeast"/>
        <w:textAlignment w:val="baseline"/>
        <w:rPr>
          <w:ins w:id="98" w:author="Unknown"/>
          <w:rFonts w:ascii="inherit" w:hAnsi="inherit"/>
          <w:b w:val="0"/>
          <w:bCs w:val="0"/>
          <w:color w:val="155C8E"/>
          <w:spacing w:val="-5"/>
          <w:sz w:val="36"/>
          <w:szCs w:val="36"/>
        </w:rPr>
      </w:pPr>
      <w:ins w:id="99" w:author="Unknown">
        <w:r>
          <w:rPr>
            <w:rFonts w:ascii="inherit" w:hAnsi="inherit"/>
            <w:b w:val="0"/>
            <w:bCs w:val="0"/>
            <w:color w:val="800080"/>
            <w:spacing w:val="-5"/>
            <w:sz w:val="36"/>
            <w:szCs w:val="36"/>
            <w:bdr w:val="none" w:sz="0" w:space="0" w:color="auto" w:frame="1"/>
          </w:rPr>
          <w:t xml:space="preserve">Step 3: Install </w:t>
        </w:r>
        <w:proofErr w:type="spellStart"/>
        <w:r>
          <w:rPr>
            <w:rFonts w:ascii="inherit" w:hAnsi="inherit"/>
            <w:b w:val="0"/>
            <w:bCs w:val="0"/>
            <w:color w:val="800080"/>
            <w:spacing w:val="-5"/>
            <w:sz w:val="36"/>
            <w:szCs w:val="36"/>
            <w:bdr w:val="none" w:sz="0" w:space="0" w:color="auto" w:frame="1"/>
          </w:rPr>
          <w:t>Kubeadm</w:t>
        </w:r>
        <w:proofErr w:type="spellEnd"/>
        <w:r>
          <w:rPr>
            <w:rFonts w:ascii="inherit" w:hAnsi="inherit"/>
            <w:b w:val="0"/>
            <w:bCs w:val="0"/>
            <w:color w:val="800080"/>
            <w:spacing w:val="-5"/>
            <w:sz w:val="36"/>
            <w:szCs w:val="36"/>
            <w:bdr w:val="none" w:sz="0" w:space="0" w:color="auto" w:frame="1"/>
          </w:rPr>
          <w:t xml:space="preserve"> and </w:t>
        </w:r>
        <w:proofErr w:type="spellStart"/>
        <w:r>
          <w:rPr>
            <w:rFonts w:ascii="inherit" w:hAnsi="inherit"/>
            <w:b w:val="0"/>
            <w:bCs w:val="0"/>
            <w:color w:val="800080"/>
            <w:spacing w:val="-5"/>
            <w:sz w:val="36"/>
            <w:szCs w:val="36"/>
            <w:bdr w:val="none" w:sz="0" w:space="0" w:color="auto" w:frame="1"/>
          </w:rPr>
          <w:t>Docker</w:t>
        </w:r>
        <w:proofErr w:type="spellEnd"/>
      </w:ins>
    </w:p>
    <w:p w:rsidR="0047738C" w:rsidRDefault="0047738C" w:rsidP="0047738C">
      <w:pPr>
        <w:pStyle w:val="NormalWeb"/>
        <w:shd w:val="clear" w:color="auto" w:fill="FFFFFF"/>
        <w:spacing w:before="0" w:beforeAutospacing="0" w:after="240" w:afterAutospacing="0" w:line="336" w:lineRule="atLeast"/>
        <w:textAlignment w:val="baseline"/>
        <w:rPr>
          <w:ins w:id="100" w:author="Unknown"/>
          <w:rFonts w:ascii="Georgia" w:hAnsi="Georgia"/>
          <w:color w:val="000000"/>
        </w:rPr>
      </w:pPr>
      <w:ins w:id="101" w:author="Unknown">
        <w:r>
          <w:rPr>
            <w:rFonts w:ascii="Georgia" w:hAnsi="Georgia"/>
            <w:color w:val="000000"/>
          </w:rPr>
          <w:t xml:space="preserve">Once the package repositories are configured, run the beneath command to install </w:t>
        </w:r>
        <w:proofErr w:type="spellStart"/>
        <w:r>
          <w:rPr>
            <w:rFonts w:ascii="Georgia" w:hAnsi="Georgia"/>
            <w:color w:val="000000"/>
          </w:rPr>
          <w:t>kubeadm</w:t>
        </w:r>
        <w:proofErr w:type="spellEnd"/>
        <w:r>
          <w:rPr>
            <w:rFonts w:ascii="Georgia" w:hAnsi="Georgia"/>
            <w:color w:val="000000"/>
          </w:rPr>
          <w:t xml:space="preserve"> and </w:t>
        </w:r>
        <w:proofErr w:type="spellStart"/>
        <w:r>
          <w:rPr>
            <w:rFonts w:ascii="Georgia" w:hAnsi="Georgia"/>
            <w:color w:val="000000"/>
          </w:rPr>
          <w:t>docker</w:t>
        </w:r>
        <w:proofErr w:type="spellEnd"/>
        <w:r>
          <w:rPr>
            <w:rFonts w:ascii="Georgia" w:hAnsi="Georgia"/>
            <w:color w:val="000000"/>
          </w:rPr>
          <w:t xml:space="preserve"> packages.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102" w:author="Unknown"/>
          <w:color w:val="FFFFFF"/>
          <w:sz w:val="18"/>
          <w:szCs w:val="18"/>
        </w:rPr>
      </w:pPr>
      <w:ins w:id="103" w:author="Unknown">
        <w:r>
          <w:rPr>
            <w:color w:val="FFFFFF"/>
            <w:sz w:val="18"/>
            <w:szCs w:val="18"/>
          </w:rPr>
          <w:t xml:space="preserve">[root@k8s-master ~]# </w:t>
        </w:r>
        <w:proofErr w:type="gramStart"/>
        <w:r>
          <w:rPr>
            <w:color w:val="FFFFFF"/>
            <w:sz w:val="18"/>
            <w:szCs w:val="18"/>
          </w:rPr>
          <w:t>yum</w:t>
        </w:r>
        <w:proofErr w:type="gramEnd"/>
        <w:r>
          <w:rPr>
            <w:color w:val="FFFFFF"/>
            <w:sz w:val="18"/>
            <w:szCs w:val="18"/>
          </w:rPr>
          <w:t xml:space="preserve"> install </w:t>
        </w:r>
        <w:proofErr w:type="spellStart"/>
        <w:r>
          <w:rPr>
            <w:color w:val="FFFFFF"/>
            <w:sz w:val="18"/>
            <w:szCs w:val="18"/>
          </w:rPr>
          <w:t>kubeadm</w:t>
        </w:r>
        <w:proofErr w:type="spellEnd"/>
        <w:r>
          <w:rPr>
            <w:color w:val="FFFFFF"/>
            <w:sz w:val="18"/>
            <w:szCs w:val="18"/>
          </w:rPr>
          <w:t xml:space="preserve"> </w:t>
        </w:r>
        <w:proofErr w:type="spellStart"/>
        <w:r>
          <w:rPr>
            <w:color w:val="FFFFFF"/>
            <w:sz w:val="18"/>
            <w:szCs w:val="18"/>
          </w:rPr>
          <w:t>docker</w:t>
        </w:r>
        <w:proofErr w:type="spellEnd"/>
        <w:r>
          <w:rPr>
            <w:color w:val="FFFFFF"/>
            <w:sz w:val="18"/>
            <w:szCs w:val="18"/>
          </w:rPr>
          <w:t xml:space="preserve"> -y</w:t>
        </w:r>
      </w:ins>
    </w:p>
    <w:p w:rsidR="0047738C" w:rsidRDefault="0047738C" w:rsidP="0047738C">
      <w:pPr>
        <w:pStyle w:val="NormalWeb"/>
        <w:shd w:val="clear" w:color="auto" w:fill="FFFFFF"/>
        <w:spacing w:before="0" w:beforeAutospacing="0" w:after="240" w:afterAutospacing="0" w:line="336" w:lineRule="atLeast"/>
        <w:textAlignment w:val="baseline"/>
        <w:rPr>
          <w:ins w:id="104" w:author="Unknown"/>
          <w:rFonts w:ascii="Georgia" w:hAnsi="Georgia"/>
          <w:color w:val="000000"/>
        </w:rPr>
      </w:pPr>
      <w:ins w:id="105" w:author="Unknown">
        <w:r>
          <w:rPr>
            <w:rFonts w:ascii="Georgia" w:hAnsi="Georgia"/>
            <w:color w:val="000000"/>
          </w:rPr>
          <w:t xml:space="preserve">Start and enable </w:t>
        </w:r>
        <w:proofErr w:type="spellStart"/>
        <w:r>
          <w:rPr>
            <w:rFonts w:ascii="Georgia" w:hAnsi="Georgia"/>
            <w:color w:val="000000"/>
          </w:rPr>
          <w:t>kubectl</w:t>
        </w:r>
        <w:proofErr w:type="spellEnd"/>
        <w:r>
          <w:rPr>
            <w:rFonts w:ascii="Georgia" w:hAnsi="Georgia"/>
            <w:color w:val="000000"/>
          </w:rPr>
          <w:t xml:space="preserve"> and </w:t>
        </w:r>
        <w:proofErr w:type="spellStart"/>
        <w:r>
          <w:rPr>
            <w:rFonts w:ascii="Georgia" w:hAnsi="Georgia"/>
            <w:color w:val="000000"/>
          </w:rPr>
          <w:t>docker</w:t>
        </w:r>
        <w:proofErr w:type="spellEnd"/>
        <w:r>
          <w:rPr>
            <w:rFonts w:ascii="Georgia" w:hAnsi="Georgia"/>
            <w:color w:val="000000"/>
          </w:rPr>
          <w:t xml:space="preserve"> service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106" w:author="Unknown"/>
          <w:color w:val="FFFFFF"/>
          <w:sz w:val="18"/>
          <w:szCs w:val="18"/>
        </w:rPr>
      </w:pPr>
      <w:ins w:id="107" w:author="Unknown">
        <w:r>
          <w:rPr>
            <w:color w:val="FFFFFF"/>
            <w:sz w:val="18"/>
            <w:szCs w:val="18"/>
          </w:rPr>
          <w:t xml:space="preserve">[root@k8s-master ~]# </w:t>
        </w:r>
        <w:proofErr w:type="spellStart"/>
        <w:proofErr w:type="gramStart"/>
        <w:r>
          <w:rPr>
            <w:color w:val="FFFFFF"/>
            <w:sz w:val="18"/>
            <w:szCs w:val="18"/>
          </w:rPr>
          <w:t>systemctl</w:t>
        </w:r>
        <w:proofErr w:type="spellEnd"/>
        <w:proofErr w:type="gramEnd"/>
        <w:r>
          <w:rPr>
            <w:color w:val="FFFFFF"/>
            <w:sz w:val="18"/>
            <w:szCs w:val="18"/>
          </w:rPr>
          <w:t xml:space="preserve"> restart </w:t>
        </w:r>
        <w:proofErr w:type="spellStart"/>
        <w:r>
          <w:rPr>
            <w:color w:val="FFFFFF"/>
            <w:sz w:val="18"/>
            <w:szCs w:val="18"/>
          </w:rPr>
          <w:t>docker</w:t>
        </w:r>
        <w:proofErr w:type="spellEnd"/>
        <w:r>
          <w:rPr>
            <w:color w:val="FFFFFF"/>
            <w:sz w:val="18"/>
            <w:szCs w:val="18"/>
          </w:rPr>
          <w:t xml:space="preserve"> &amp;&amp; </w:t>
        </w:r>
        <w:proofErr w:type="spellStart"/>
        <w:r>
          <w:rPr>
            <w:color w:val="FFFFFF"/>
            <w:sz w:val="18"/>
            <w:szCs w:val="18"/>
          </w:rPr>
          <w:t>systemctl</w:t>
        </w:r>
        <w:proofErr w:type="spellEnd"/>
        <w:r>
          <w:rPr>
            <w:color w:val="FFFFFF"/>
            <w:sz w:val="18"/>
            <w:szCs w:val="18"/>
          </w:rPr>
          <w:t xml:space="preserve"> enable </w:t>
        </w:r>
        <w:proofErr w:type="spellStart"/>
        <w:r>
          <w:rPr>
            <w:color w:val="FFFFFF"/>
            <w:sz w:val="18"/>
            <w:szCs w:val="18"/>
          </w:rPr>
          <w:t>docker</w:t>
        </w:r>
        <w:proofErr w:type="spellEnd"/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108" w:author="Unknown"/>
          <w:color w:val="FFFFFF"/>
          <w:sz w:val="18"/>
          <w:szCs w:val="18"/>
        </w:rPr>
      </w:pPr>
      <w:ins w:id="109" w:author="Unknown">
        <w:r>
          <w:rPr>
            <w:color w:val="FFFFFF"/>
            <w:sz w:val="18"/>
            <w:szCs w:val="18"/>
          </w:rPr>
          <w:lastRenderedPageBreak/>
          <w:t xml:space="preserve">[root@k8s-master ~]# </w:t>
        </w:r>
        <w:proofErr w:type="spellStart"/>
        <w:r>
          <w:rPr>
            <w:color w:val="FFFFFF"/>
            <w:sz w:val="18"/>
            <w:szCs w:val="18"/>
          </w:rPr>
          <w:t>systemctl</w:t>
        </w:r>
        <w:proofErr w:type="spellEnd"/>
        <w:proofErr w:type="gramStart"/>
        <w:r>
          <w:rPr>
            <w:color w:val="FFFFFF"/>
            <w:sz w:val="18"/>
            <w:szCs w:val="18"/>
          </w:rPr>
          <w:t>  restart</w:t>
        </w:r>
        <w:proofErr w:type="gramEnd"/>
        <w:r>
          <w:rPr>
            <w:color w:val="FFFFFF"/>
            <w:sz w:val="18"/>
            <w:szCs w:val="18"/>
          </w:rPr>
          <w:t xml:space="preserve"> </w:t>
        </w:r>
        <w:proofErr w:type="spellStart"/>
        <w:r>
          <w:rPr>
            <w:color w:val="FFFFFF"/>
            <w:sz w:val="18"/>
            <w:szCs w:val="18"/>
          </w:rPr>
          <w:t>kubelet</w:t>
        </w:r>
        <w:proofErr w:type="spellEnd"/>
        <w:r>
          <w:rPr>
            <w:color w:val="FFFFFF"/>
            <w:sz w:val="18"/>
            <w:szCs w:val="18"/>
          </w:rPr>
          <w:t xml:space="preserve"> &amp;&amp; </w:t>
        </w:r>
        <w:proofErr w:type="spellStart"/>
        <w:r>
          <w:rPr>
            <w:color w:val="FFFFFF"/>
            <w:sz w:val="18"/>
            <w:szCs w:val="18"/>
          </w:rPr>
          <w:t>systemctl</w:t>
        </w:r>
        <w:proofErr w:type="spellEnd"/>
        <w:r>
          <w:rPr>
            <w:color w:val="FFFFFF"/>
            <w:sz w:val="18"/>
            <w:szCs w:val="18"/>
          </w:rPr>
          <w:t xml:space="preserve"> enable </w:t>
        </w:r>
        <w:proofErr w:type="spellStart"/>
        <w:r>
          <w:rPr>
            <w:color w:val="FFFFFF"/>
            <w:sz w:val="18"/>
            <w:szCs w:val="18"/>
          </w:rPr>
          <w:t>kubelet</w:t>
        </w:r>
        <w:proofErr w:type="spellEnd"/>
      </w:ins>
    </w:p>
    <w:p w:rsidR="0047738C" w:rsidRDefault="0047738C" w:rsidP="0047738C">
      <w:pPr>
        <w:pStyle w:val="Heading4"/>
        <w:shd w:val="clear" w:color="auto" w:fill="FFFFFF"/>
        <w:spacing w:before="0" w:beforeAutospacing="0" w:after="0" w:afterAutospacing="0" w:line="312" w:lineRule="atLeast"/>
        <w:textAlignment w:val="baseline"/>
        <w:rPr>
          <w:ins w:id="110" w:author="Unknown"/>
          <w:rFonts w:ascii="inherit" w:hAnsi="inherit"/>
          <w:b w:val="0"/>
          <w:bCs w:val="0"/>
          <w:color w:val="155C8E"/>
          <w:spacing w:val="-5"/>
          <w:sz w:val="36"/>
          <w:szCs w:val="36"/>
        </w:rPr>
      </w:pPr>
      <w:ins w:id="111" w:author="Unknown">
        <w:r>
          <w:rPr>
            <w:rFonts w:ascii="inherit" w:hAnsi="inherit"/>
            <w:b w:val="0"/>
            <w:bCs w:val="0"/>
            <w:color w:val="800080"/>
            <w:spacing w:val="-5"/>
            <w:sz w:val="36"/>
            <w:szCs w:val="36"/>
            <w:bdr w:val="none" w:sz="0" w:space="0" w:color="auto" w:frame="1"/>
          </w:rPr>
          <w:t xml:space="preserve">Step 4: Initialize </w:t>
        </w:r>
        <w:proofErr w:type="spellStart"/>
        <w:r>
          <w:rPr>
            <w:rFonts w:ascii="inherit" w:hAnsi="inherit"/>
            <w:b w:val="0"/>
            <w:bCs w:val="0"/>
            <w:color w:val="800080"/>
            <w:spacing w:val="-5"/>
            <w:sz w:val="36"/>
            <w:szCs w:val="36"/>
            <w:bdr w:val="none" w:sz="0" w:space="0" w:color="auto" w:frame="1"/>
          </w:rPr>
          <w:t>Kubernetes</w:t>
        </w:r>
        <w:proofErr w:type="spellEnd"/>
        <w:r>
          <w:rPr>
            <w:rFonts w:ascii="inherit" w:hAnsi="inherit"/>
            <w:b w:val="0"/>
            <w:bCs w:val="0"/>
            <w:color w:val="800080"/>
            <w:spacing w:val="-5"/>
            <w:sz w:val="36"/>
            <w:szCs w:val="36"/>
            <w:bdr w:val="none" w:sz="0" w:space="0" w:color="auto" w:frame="1"/>
          </w:rPr>
          <w:t xml:space="preserve"> Master with ‘</w:t>
        </w:r>
        <w:proofErr w:type="spellStart"/>
        <w:r>
          <w:rPr>
            <w:rFonts w:ascii="inherit" w:hAnsi="inherit"/>
            <w:b w:val="0"/>
            <w:bCs w:val="0"/>
            <w:color w:val="800080"/>
            <w:spacing w:val="-5"/>
            <w:sz w:val="36"/>
            <w:szCs w:val="36"/>
            <w:bdr w:val="none" w:sz="0" w:space="0" w:color="auto" w:frame="1"/>
          </w:rPr>
          <w:t>kubeadm</w:t>
        </w:r>
        <w:proofErr w:type="spellEnd"/>
        <w:r>
          <w:rPr>
            <w:rFonts w:ascii="inherit" w:hAnsi="inherit"/>
            <w:b w:val="0"/>
            <w:bCs w:val="0"/>
            <w:color w:val="800080"/>
            <w:spacing w:val="-5"/>
            <w:sz w:val="36"/>
            <w:szCs w:val="36"/>
            <w:bdr w:val="none" w:sz="0" w:space="0" w:color="auto" w:frame="1"/>
          </w:rPr>
          <w:t xml:space="preserve"> </w:t>
        </w:r>
        <w:proofErr w:type="spellStart"/>
        <w:r>
          <w:rPr>
            <w:rFonts w:ascii="inherit" w:hAnsi="inherit"/>
            <w:b w:val="0"/>
            <w:bCs w:val="0"/>
            <w:color w:val="800080"/>
            <w:spacing w:val="-5"/>
            <w:sz w:val="36"/>
            <w:szCs w:val="36"/>
            <w:bdr w:val="none" w:sz="0" w:space="0" w:color="auto" w:frame="1"/>
          </w:rPr>
          <w:t>init</w:t>
        </w:r>
        <w:proofErr w:type="spellEnd"/>
        <w:r>
          <w:rPr>
            <w:rFonts w:ascii="inherit" w:hAnsi="inherit"/>
            <w:b w:val="0"/>
            <w:bCs w:val="0"/>
            <w:color w:val="800080"/>
            <w:spacing w:val="-5"/>
            <w:sz w:val="36"/>
            <w:szCs w:val="36"/>
            <w:bdr w:val="none" w:sz="0" w:space="0" w:color="auto" w:frame="1"/>
          </w:rPr>
          <w:t>’</w:t>
        </w:r>
      </w:ins>
    </w:p>
    <w:p w:rsidR="0047738C" w:rsidRDefault="0047738C" w:rsidP="0047738C">
      <w:pPr>
        <w:pStyle w:val="NormalWeb"/>
        <w:shd w:val="clear" w:color="auto" w:fill="FFFFFF"/>
        <w:spacing w:before="0" w:beforeAutospacing="0" w:after="240" w:afterAutospacing="0" w:line="336" w:lineRule="atLeast"/>
        <w:textAlignment w:val="baseline"/>
        <w:rPr>
          <w:ins w:id="112" w:author="Unknown"/>
          <w:rFonts w:ascii="Georgia" w:hAnsi="Georgia"/>
          <w:color w:val="000000"/>
        </w:rPr>
      </w:pPr>
      <w:ins w:id="113" w:author="Unknown">
        <w:r>
          <w:rPr>
            <w:rFonts w:ascii="Georgia" w:hAnsi="Georgia"/>
            <w:color w:val="000000"/>
          </w:rPr>
          <w:t>Run the beneath command to</w:t>
        </w:r>
        <w:proofErr w:type="gramStart"/>
        <w:r>
          <w:rPr>
            <w:rFonts w:ascii="Georgia" w:hAnsi="Georgia"/>
            <w:color w:val="000000"/>
          </w:rPr>
          <w:t>  initialize</w:t>
        </w:r>
        <w:proofErr w:type="gramEnd"/>
        <w:r>
          <w:rPr>
            <w:rFonts w:ascii="Georgia" w:hAnsi="Georgia"/>
            <w:color w:val="000000"/>
          </w:rPr>
          <w:t xml:space="preserve"> and setup </w:t>
        </w:r>
        <w:proofErr w:type="spellStart"/>
        <w:r>
          <w:rPr>
            <w:rFonts w:ascii="Georgia" w:hAnsi="Georgia"/>
            <w:color w:val="000000"/>
          </w:rPr>
          <w:t>kubernetes</w:t>
        </w:r>
        <w:proofErr w:type="spellEnd"/>
        <w:r>
          <w:rPr>
            <w:rFonts w:ascii="Georgia" w:hAnsi="Georgia"/>
            <w:color w:val="000000"/>
          </w:rPr>
          <w:t xml:space="preserve"> master.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114" w:author="Unknown"/>
          <w:color w:val="FFFFFF"/>
          <w:sz w:val="18"/>
          <w:szCs w:val="18"/>
        </w:rPr>
      </w:pPr>
      <w:ins w:id="115" w:author="Unknown">
        <w:r>
          <w:rPr>
            <w:color w:val="FFFFFF"/>
            <w:sz w:val="18"/>
            <w:szCs w:val="18"/>
          </w:rPr>
          <w:t xml:space="preserve">[root@k8s-master ~]# </w:t>
        </w:r>
        <w:proofErr w:type="spellStart"/>
        <w:proofErr w:type="gramStart"/>
        <w:r>
          <w:rPr>
            <w:color w:val="FFFFFF"/>
            <w:sz w:val="18"/>
            <w:szCs w:val="18"/>
          </w:rPr>
          <w:t>kubeadm</w:t>
        </w:r>
        <w:proofErr w:type="spellEnd"/>
        <w:proofErr w:type="gramEnd"/>
        <w:r>
          <w:rPr>
            <w:color w:val="FFFFFF"/>
            <w:sz w:val="18"/>
            <w:szCs w:val="18"/>
          </w:rPr>
          <w:t xml:space="preserve"> </w:t>
        </w:r>
        <w:proofErr w:type="spellStart"/>
        <w:r>
          <w:rPr>
            <w:color w:val="FFFFFF"/>
            <w:sz w:val="18"/>
            <w:szCs w:val="18"/>
          </w:rPr>
          <w:t>init</w:t>
        </w:r>
        <w:proofErr w:type="spellEnd"/>
      </w:ins>
    </w:p>
    <w:p w:rsidR="0047738C" w:rsidRDefault="0047738C" w:rsidP="0047738C">
      <w:pPr>
        <w:pStyle w:val="NormalWeb"/>
        <w:shd w:val="clear" w:color="auto" w:fill="FFFFFF"/>
        <w:spacing w:before="0" w:beforeAutospacing="0" w:after="240" w:afterAutospacing="0" w:line="336" w:lineRule="atLeast"/>
        <w:textAlignment w:val="baseline"/>
        <w:rPr>
          <w:ins w:id="116" w:author="Unknown"/>
          <w:rFonts w:ascii="Georgia" w:hAnsi="Georgia"/>
          <w:color w:val="000000"/>
        </w:rPr>
      </w:pPr>
      <w:ins w:id="117" w:author="Unknown">
        <w:r>
          <w:rPr>
            <w:rFonts w:ascii="Georgia" w:hAnsi="Georgia"/>
            <w:color w:val="000000"/>
          </w:rPr>
          <w:t>Output of above command would be something like below</w:t>
        </w:r>
      </w:ins>
    </w:p>
    <w:p w:rsidR="0047738C" w:rsidRDefault="0047738C" w:rsidP="0047738C">
      <w:pPr>
        <w:pStyle w:val="NormalWeb"/>
        <w:shd w:val="clear" w:color="auto" w:fill="FFFFFF"/>
        <w:spacing w:before="0" w:beforeAutospacing="0" w:after="0" w:afterAutospacing="0" w:line="336" w:lineRule="atLeast"/>
        <w:textAlignment w:val="baseline"/>
        <w:rPr>
          <w:ins w:id="118" w:author="Unknown"/>
          <w:rFonts w:ascii="Georgia" w:hAnsi="Georgia"/>
          <w:color w:val="000000"/>
        </w:rPr>
      </w:pPr>
      <w:r>
        <w:rPr>
          <w:rFonts w:ascii="Georgia" w:hAnsi="Georgia"/>
          <w:noProof/>
          <w:color w:val="155C8E"/>
          <w:bdr w:val="none" w:sz="0" w:space="0" w:color="auto" w:frame="1"/>
        </w:rPr>
        <w:drawing>
          <wp:inline distT="0" distB="0" distL="0" distR="0">
            <wp:extent cx="9753600" cy="5219700"/>
            <wp:effectExtent l="19050" t="0" r="0" b="0"/>
            <wp:docPr id="2" name="Picture 2" descr="kubeadm-init-output">
              <a:hlinkClick xmlns:a="http://schemas.openxmlformats.org/drawingml/2006/main" r:id="rId14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ubeadm-init-output">
                      <a:hlinkClick r:id="rId14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38C" w:rsidRDefault="0047738C" w:rsidP="0047738C">
      <w:pPr>
        <w:pStyle w:val="NormalWeb"/>
        <w:shd w:val="clear" w:color="auto" w:fill="FFFFFF"/>
        <w:spacing w:before="0" w:beforeAutospacing="0" w:after="240" w:afterAutospacing="0" w:line="336" w:lineRule="atLeast"/>
        <w:textAlignment w:val="baseline"/>
        <w:rPr>
          <w:ins w:id="119" w:author="Unknown"/>
          <w:rFonts w:ascii="Georgia" w:hAnsi="Georgia"/>
          <w:color w:val="000000"/>
        </w:rPr>
      </w:pPr>
      <w:ins w:id="120" w:author="Unknown">
        <w:r>
          <w:rPr>
            <w:rFonts w:ascii="Georgia" w:hAnsi="Georgia"/>
            <w:color w:val="000000"/>
          </w:rPr>
          <w:t xml:space="preserve">As we can see in the output that </w:t>
        </w:r>
        <w:proofErr w:type="spellStart"/>
        <w:r>
          <w:rPr>
            <w:rFonts w:ascii="Georgia" w:hAnsi="Georgia"/>
            <w:color w:val="000000"/>
          </w:rPr>
          <w:t>kubernetes</w:t>
        </w:r>
        <w:proofErr w:type="spellEnd"/>
        <w:r>
          <w:rPr>
            <w:rFonts w:ascii="Georgia" w:hAnsi="Georgia"/>
            <w:color w:val="000000"/>
          </w:rPr>
          <w:t xml:space="preserve"> master has been initialized successfully. Execute the beneath commands to use the cluster as root user.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121" w:author="Unknown"/>
          <w:color w:val="FFFFFF"/>
          <w:sz w:val="18"/>
          <w:szCs w:val="18"/>
        </w:rPr>
      </w:pPr>
      <w:ins w:id="122" w:author="Unknown">
        <w:r>
          <w:rPr>
            <w:color w:val="FFFFFF"/>
            <w:sz w:val="18"/>
            <w:szCs w:val="18"/>
          </w:rPr>
          <w:lastRenderedPageBreak/>
          <w:t xml:space="preserve">[root@k8s-master ~]# </w:t>
        </w:r>
        <w:proofErr w:type="spellStart"/>
        <w:proofErr w:type="gramStart"/>
        <w:r>
          <w:rPr>
            <w:color w:val="FFFFFF"/>
            <w:sz w:val="18"/>
            <w:szCs w:val="18"/>
          </w:rPr>
          <w:t>mkdir</w:t>
        </w:r>
        <w:proofErr w:type="spellEnd"/>
        <w:proofErr w:type="gramEnd"/>
        <w:r>
          <w:rPr>
            <w:color w:val="FFFFFF"/>
            <w:sz w:val="18"/>
            <w:szCs w:val="18"/>
          </w:rPr>
          <w:t xml:space="preserve"> -p $HOME/.</w:t>
        </w:r>
        <w:proofErr w:type="spellStart"/>
        <w:r>
          <w:rPr>
            <w:color w:val="FFFFFF"/>
            <w:sz w:val="18"/>
            <w:szCs w:val="18"/>
          </w:rPr>
          <w:t>kube</w:t>
        </w:r>
        <w:proofErr w:type="spellEnd"/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123" w:author="Unknown"/>
          <w:color w:val="FFFFFF"/>
          <w:sz w:val="18"/>
          <w:szCs w:val="18"/>
        </w:rPr>
      </w:pPr>
      <w:ins w:id="124" w:author="Unknown">
        <w:r>
          <w:rPr>
            <w:color w:val="FFFFFF"/>
            <w:sz w:val="18"/>
            <w:szCs w:val="18"/>
          </w:rPr>
          <w:t xml:space="preserve">[root@k8s-master ~]# </w:t>
        </w:r>
        <w:proofErr w:type="spellStart"/>
        <w:proofErr w:type="gramStart"/>
        <w:r>
          <w:rPr>
            <w:color w:val="FFFFFF"/>
            <w:sz w:val="18"/>
            <w:szCs w:val="18"/>
          </w:rPr>
          <w:t>cp</w:t>
        </w:r>
        <w:proofErr w:type="spellEnd"/>
        <w:proofErr w:type="gramEnd"/>
        <w:r>
          <w:rPr>
            <w:color w:val="FFFFFF"/>
            <w:sz w:val="18"/>
            <w:szCs w:val="18"/>
          </w:rPr>
          <w:t xml:space="preserve"> -i /</w:t>
        </w:r>
        <w:proofErr w:type="spellStart"/>
        <w:r>
          <w:rPr>
            <w:color w:val="FFFFFF"/>
            <w:sz w:val="18"/>
            <w:szCs w:val="18"/>
          </w:rPr>
          <w:t>etc</w:t>
        </w:r>
        <w:proofErr w:type="spellEnd"/>
        <w:r>
          <w:rPr>
            <w:color w:val="FFFFFF"/>
            <w:sz w:val="18"/>
            <w:szCs w:val="18"/>
          </w:rPr>
          <w:t>/</w:t>
        </w:r>
        <w:proofErr w:type="spellStart"/>
        <w:r>
          <w:rPr>
            <w:color w:val="FFFFFF"/>
            <w:sz w:val="18"/>
            <w:szCs w:val="18"/>
          </w:rPr>
          <w:t>kubernetes</w:t>
        </w:r>
        <w:proofErr w:type="spellEnd"/>
        <w:r>
          <w:rPr>
            <w:color w:val="FFFFFF"/>
            <w:sz w:val="18"/>
            <w:szCs w:val="18"/>
          </w:rPr>
          <w:t>/</w:t>
        </w:r>
        <w:proofErr w:type="spellStart"/>
        <w:r>
          <w:rPr>
            <w:color w:val="FFFFFF"/>
            <w:sz w:val="18"/>
            <w:szCs w:val="18"/>
          </w:rPr>
          <w:t>admin.conf</w:t>
        </w:r>
        <w:proofErr w:type="spellEnd"/>
        <w:r>
          <w:rPr>
            <w:color w:val="FFFFFF"/>
            <w:sz w:val="18"/>
            <w:szCs w:val="18"/>
          </w:rPr>
          <w:t xml:space="preserve"> $HOME/.</w:t>
        </w:r>
        <w:proofErr w:type="spellStart"/>
        <w:r>
          <w:rPr>
            <w:color w:val="FFFFFF"/>
            <w:sz w:val="18"/>
            <w:szCs w:val="18"/>
          </w:rPr>
          <w:t>kube</w:t>
        </w:r>
        <w:proofErr w:type="spellEnd"/>
        <w:r>
          <w:rPr>
            <w:color w:val="FFFFFF"/>
            <w:sz w:val="18"/>
            <w:szCs w:val="18"/>
          </w:rPr>
          <w:t>/</w:t>
        </w:r>
        <w:proofErr w:type="spellStart"/>
        <w:r>
          <w:rPr>
            <w:color w:val="FFFFFF"/>
            <w:sz w:val="18"/>
            <w:szCs w:val="18"/>
          </w:rPr>
          <w:t>config</w:t>
        </w:r>
        <w:proofErr w:type="spellEnd"/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125" w:author="Unknown"/>
          <w:color w:val="FFFFFF"/>
          <w:sz w:val="18"/>
          <w:szCs w:val="18"/>
        </w:rPr>
      </w:pPr>
      <w:ins w:id="126" w:author="Unknown">
        <w:r>
          <w:rPr>
            <w:color w:val="FFFFFF"/>
            <w:sz w:val="18"/>
            <w:szCs w:val="18"/>
          </w:rPr>
          <w:t xml:space="preserve">[root@k8s-master ~]# </w:t>
        </w:r>
        <w:proofErr w:type="spellStart"/>
        <w:proofErr w:type="gramStart"/>
        <w:r>
          <w:rPr>
            <w:color w:val="FFFFFF"/>
            <w:sz w:val="18"/>
            <w:szCs w:val="18"/>
          </w:rPr>
          <w:t>chown</w:t>
        </w:r>
        <w:proofErr w:type="spellEnd"/>
        <w:proofErr w:type="gramEnd"/>
        <w:r>
          <w:rPr>
            <w:color w:val="FFFFFF"/>
            <w:sz w:val="18"/>
            <w:szCs w:val="18"/>
          </w:rPr>
          <w:t xml:space="preserve"> $(id -u):$(id -g) $HOME/.</w:t>
        </w:r>
        <w:proofErr w:type="spellStart"/>
        <w:r>
          <w:rPr>
            <w:color w:val="FFFFFF"/>
            <w:sz w:val="18"/>
            <w:szCs w:val="18"/>
          </w:rPr>
          <w:t>kube</w:t>
        </w:r>
        <w:proofErr w:type="spellEnd"/>
        <w:r>
          <w:rPr>
            <w:color w:val="FFFFFF"/>
            <w:sz w:val="18"/>
            <w:szCs w:val="18"/>
          </w:rPr>
          <w:t>/</w:t>
        </w:r>
        <w:proofErr w:type="spellStart"/>
        <w:r>
          <w:rPr>
            <w:color w:val="FFFFFF"/>
            <w:sz w:val="18"/>
            <w:szCs w:val="18"/>
          </w:rPr>
          <w:t>config</w:t>
        </w:r>
        <w:proofErr w:type="spellEnd"/>
      </w:ins>
    </w:p>
    <w:p w:rsidR="0047738C" w:rsidRDefault="0047738C" w:rsidP="0047738C">
      <w:pPr>
        <w:pStyle w:val="Heading4"/>
        <w:shd w:val="clear" w:color="auto" w:fill="FFFFFF"/>
        <w:spacing w:before="0" w:beforeAutospacing="0" w:after="0" w:afterAutospacing="0" w:line="312" w:lineRule="atLeast"/>
        <w:textAlignment w:val="baseline"/>
        <w:rPr>
          <w:ins w:id="127" w:author="Unknown"/>
          <w:rFonts w:ascii="inherit" w:hAnsi="inherit"/>
          <w:b w:val="0"/>
          <w:bCs w:val="0"/>
          <w:color w:val="155C8E"/>
          <w:spacing w:val="-5"/>
          <w:sz w:val="36"/>
          <w:szCs w:val="36"/>
        </w:rPr>
      </w:pPr>
      <w:ins w:id="128" w:author="Unknown">
        <w:r>
          <w:rPr>
            <w:rFonts w:ascii="inherit" w:hAnsi="inherit"/>
            <w:b w:val="0"/>
            <w:bCs w:val="0"/>
            <w:color w:val="800080"/>
            <w:spacing w:val="-5"/>
            <w:sz w:val="36"/>
            <w:szCs w:val="36"/>
            <w:bdr w:val="none" w:sz="0" w:space="0" w:color="auto" w:frame="1"/>
          </w:rPr>
          <w:t>Step 5: Deploy pod network to the cluster</w:t>
        </w:r>
      </w:ins>
    </w:p>
    <w:p w:rsidR="0047738C" w:rsidRDefault="0047738C" w:rsidP="0047738C">
      <w:pPr>
        <w:pStyle w:val="NormalWeb"/>
        <w:shd w:val="clear" w:color="auto" w:fill="FFFFFF"/>
        <w:spacing w:before="0" w:beforeAutospacing="0" w:after="240" w:afterAutospacing="0" w:line="336" w:lineRule="atLeast"/>
        <w:textAlignment w:val="baseline"/>
        <w:rPr>
          <w:ins w:id="129" w:author="Unknown"/>
          <w:rFonts w:ascii="Georgia" w:hAnsi="Georgia"/>
          <w:color w:val="000000"/>
        </w:rPr>
      </w:pPr>
      <w:ins w:id="130" w:author="Unknown">
        <w:r>
          <w:rPr>
            <w:rFonts w:ascii="Georgia" w:hAnsi="Georgia"/>
            <w:color w:val="000000"/>
          </w:rPr>
          <w:t>Try to run below commands to get status of cluster and pods.</w:t>
        </w:r>
      </w:ins>
    </w:p>
    <w:p w:rsidR="0047738C" w:rsidRDefault="0047738C" w:rsidP="0047738C">
      <w:pPr>
        <w:pStyle w:val="NormalWeb"/>
        <w:shd w:val="clear" w:color="auto" w:fill="FFFFFF"/>
        <w:spacing w:before="0" w:beforeAutospacing="0" w:after="0" w:afterAutospacing="0" w:line="336" w:lineRule="atLeast"/>
        <w:textAlignment w:val="baseline"/>
        <w:rPr>
          <w:ins w:id="131" w:author="Unknown"/>
          <w:rFonts w:ascii="Georgia" w:hAnsi="Georgia"/>
          <w:color w:val="000000"/>
        </w:rPr>
      </w:pPr>
      <w:r>
        <w:rPr>
          <w:rFonts w:ascii="Georgia" w:hAnsi="Georgia"/>
          <w:noProof/>
          <w:color w:val="155C8E"/>
          <w:bdr w:val="none" w:sz="0" w:space="0" w:color="auto" w:frame="1"/>
        </w:rPr>
        <w:drawing>
          <wp:inline distT="0" distB="0" distL="0" distR="0">
            <wp:extent cx="7515225" cy="1704975"/>
            <wp:effectExtent l="19050" t="0" r="9525" b="0"/>
            <wp:docPr id="3" name="Picture 3" descr="kubectl-get-nodes">
              <a:hlinkClick xmlns:a="http://schemas.openxmlformats.org/drawingml/2006/main" r:id="rId16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ubectl-get-nodes">
                      <a:hlinkClick r:id="rId16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38C" w:rsidRDefault="0047738C" w:rsidP="0047738C">
      <w:pPr>
        <w:pStyle w:val="NormalWeb"/>
        <w:shd w:val="clear" w:color="auto" w:fill="FFFFFF"/>
        <w:spacing w:before="0" w:beforeAutospacing="0" w:after="240" w:afterAutospacing="0" w:line="336" w:lineRule="atLeast"/>
        <w:textAlignment w:val="baseline"/>
        <w:rPr>
          <w:ins w:id="132" w:author="Unknown"/>
          <w:rFonts w:ascii="Georgia" w:hAnsi="Georgia"/>
          <w:color w:val="000000"/>
        </w:rPr>
      </w:pPr>
      <w:ins w:id="133" w:author="Unknown">
        <w:r>
          <w:rPr>
            <w:rFonts w:ascii="Georgia" w:hAnsi="Georgia"/>
            <w:color w:val="000000"/>
          </w:rPr>
          <w:t xml:space="preserve">To make the cluster status ready and </w:t>
        </w:r>
        <w:proofErr w:type="spellStart"/>
        <w:r>
          <w:rPr>
            <w:rFonts w:ascii="Georgia" w:hAnsi="Georgia"/>
            <w:color w:val="000000"/>
          </w:rPr>
          <w:t>kube-dns</w:t>
        </w:r>
        <w:proofErr w:type="spellEnd"/>
        <w:r>
          <w:rPr>
            <w:rFonts w:ascii="Georgia" w:hAnsi="Georgia"/>
            <w:color w:val="000000"/>
          </w:rPr>
          <w:t xml:space="preserve"> status running, deploy the pod network so that containers of different host communicated each other.  POD network is the overlay network between the worker nodes.</w:t>
        </w:r>
      </w:ins>
    </w:p>
    <w:p w:rsidR="0047738C" w:rsidRDefault="0047738C" w:rsidP="0047738C">
      <w:pPr>
        <w:pStyle w:val="NormalWeb"/>
        <w:shd w:val="clear" w:color="auto" w:fill="FFFFFF"/>
        <w:spacing w:before="0" w:beforeAutospacing="0" w:after="240" w:afterAutospacing="0" w:line="336" w:lineRule="atLeast"/>
        <w:textAlignment w:val="baseline"/>
        <w:rPr>
          <w:ins w:id="134" w:author="Unknown"/>
          <w:rFonts w:ascii="Georgia" w:hAnsi="Georgia"/>
          <w:color w:val="000000"/>
        </w:rPr>
      </w:pPr>
      <w:ins w:id="135" w:author="Unknown">
        <w:r>
          <w:rPr>
            <w:rFonts w:ascii="Georgia" w:hAnsi="Georgia"/>
            <w:color w:val="000000"/>
          </w:rPr>
          <w:t>Run the beneath command to deploy network.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136" w:author="Unknown"/>
          <w:color w:val="FFFFFF"/>
          <w:sz w:val="18"/>
          <w:szCs w:val="18"/>
        </w:rPr>
      </w:pPr>
      <w:ins w:id="137" w:author="Unknown">
        <w:r>
          <w:rPr>
            <w:color w:val="FFFFFF"/>
            <w:sz w:val="18"/>
            <w:szCs w:val="18"/>
          </w:rPr>
          <w:t xml:space="preserve">[root@k8s-master ~]# </w:t>
        </w:r>
        <w:proofErr w:type="gramStart"/>
        <w:r>
          <w:rPr>
            <w:color w:val="FFFFFF"/>
            <w:sz w:val="18"/>
            <w:szCs w:val="18"/>
          </w:rPr>
          <w:t>export</w:t>
        </w:r>
        <w:proofErr w:type="gramEnd"/>
        <w:r>
          <w:rPr>
            <w:color w:val="FFFFFF"/>
            <w:sz w:val="18"/>
            <w:szCs w:val="18"/>
          </w:rPr>
          <w:t xml:space="preserve"> </w:t>
        </w:r>
        <w:proofErr w:type="spellStart"/>
        <w:r>
          <w:rPr>
            <w:color w:val="FFFFFF"/>
            <w:sz w:val="18"/>
            <w:szCs w:val="18"/>
          </w:rPr>
          <w:t>kubever</w:t>
        </w:r>
        <w:proofErr w:type="spellEnd"/>
        <w:r>
          <w:rPr>
            <w:color w:val="FFFFFF"/>
            <w:sz w:val="18"/>
            <w:szCs w:val="18"/>
          </w:rPr>
          <w:t>=$(</w:t>
        </w:r>
        <w:proofErr w:type="spellStart"/>
        <w:r>
          <w:rPr>
            <w:color w:val="FFFFFF"/>
            <w:sz w:val="18"/>
            <w:szCs w:val="18"/>
          </w:rPr>
          <w:t>kubectl</w:t>
        </w:r>
        <w:proofErr w:type="spellEnd"/>
        <w:r>
          <w:rPr>
            <w:color w:val="FFFFFF"/>
            <w:sz w:val="18"/>
            <w:szCs w:val="18"/>
          </w:rPr>
          <w:t xml:space="preserve"> version | base64 | </w:t>
        </w:r>
        <w:proofErr w:type="spellStart"/>
        <w:r>
          <w:rPr>
            <w:color w:val="FFFFFF"/>
            <w:sz w:val="18"/>
            <w:szCs w:val="18"/>
          </w:rPr>
          <w:t>tr</w:t>
        </w:r>
        <w:proofErr w:type="spellEnd"/>
        <w:r>
          <w:rPr>
            <w:color w:val="FFFFFF"/>
            <w:sz w:val="18"/>
            <w:szCs w:val="18"/>
          </w:rPr>
          <w:t xml:space="preserve"> -d '\n')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138" w:author="Unknown"/>
          <w:color w:val="FFFFFF"/>
          <w:sz w:val="18"/>
          <w:szCs w:val="18"/>
        </w:rPr>
      </w:pPr>
      <w:ins w:id="139" w:author="Unknown">
        <w:r>
          <w:rPr>
            <w:color w:val="FFFFFF"/>
            <w:sz w:val="18"/>
            <w:szCs w:val="18"/>
          </w:rPr>
          <w:t xml:space="preserve">[root@k8s-master ~]# </w:t>
        </w:r>
        <w:proofErr w:type="spellStart"/>
        <w:proofErr w:type="gramStart"/>
        <w:r>
          <w:rPr>
            <w:color w:val="FFFFFF"/>
            <w:sz w:val="18"/>
            <w:szCs w:val="18"/>
          </w:rPr>
          <w:t>kubectl</w:t>
        </w:r>
        <w:proofErr w:type="spellEnd"/>
        <w:proofErr w:type="gramEnd"/>
        <w:r>
          <w:rPr>
            <w:color w:val="FFFFFF"/>
            <w:sz w:val="18"/>
            <w:szCs w:val="18"/>
          </w:rPr>
          <w:t xml:space="preserve"> apply -f "https://cloud.weave.works/k8s/net?k8s-version=$kubever"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140" w:author="Unknown"/>
          <w:color w:val="FFFFFF"/>
          <w:sz w:val="18"/>
          <w:szCs w:val="18"/>
        </w:rPr>
      </w:pPr>
      <w:proofErr w:type="spellStart"/>
      <w:proofErr w:type="gramStart"/>
      <w:ins w:id="141" w:author="Unknown">
        <w:r>
          <w:rPr>
            <w:color w:val="FFFFFF"/>
            <w:sz w:val="18"/>
            <w:szCs w:val="18"/>
          </w:rPr>
          <w:t>serviceaccount</w:t>
        </w:r>
        <w:proofErr w:type="spellEnd"/>
        <w:proofErr w:type="gramEnd"/>
        <w:r>
          <w:rPr>
            <w:color w:val="FFFFFF"/>
            <w:sz w:val="18"/>
            <w:szCs w:val="18"/>
          </w:rPr>
          <w:t xml:space="preserve"> "weave-net" created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142" w:author="Unknown"/>
          <w:color w:val="FFFFFF"/>
          <w:sz w:val="18"/>
          <w:szCs w:val="18"/>
        </w:rPr>
      </w:pPr>
      <w:proofErr w:type="spellStart"/>
      <w:proofErr w:type="gramStart"/>
      <w:ins w:id="143" w:author="Unknown">
        <w:r>
          <w:rPr>
            <w:color w:val="FFFFFF"/>
            <w:sz w:val="18"/>
            <w:szCs w:val="18"/>
          </w:rPr>
          <w:t>clusterrole</w:t>
        </w:r>
        <w:proofErr w:type="spellEnd"/>
        <w:proofErr w:type="gramEnd"/>
        <w:r>
          <w:rPr>
            <w:color w:val="FFFFFF"/>
            <w:sz w:val="18"/>
            <w:szCs w:val="18"/>
          </w:rPr>
          <w:t xml:space="preserve"> "weave-net" created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144" w:author="Unknown"/>
          <w:color w:val="FFFFFF"/>
          <w:sz w:val="18"/>
          <w:szCs w:val="18"/>
        </w:rPr>
      </w:pPr>
      <w:proofErr w:type="spellStart"/>
      <w:proofErr w:type="gramStart"/>
      <w:ins w:id="145" w:author="Unknown">
        <w:r>
          <w:rPr>
            <w:color w:val="FFFFFF"/>
            <w:sz w:val="18"/>
            <w:szCs w:val="18"/>
          </w:rPr>
          <w:t>clusterrolebinding</w:t>
        </w:r>
        <w:proofErr w:type="spellEnd"/>
        <w:proofErr w:type="gramEnd"/>
        <w:r>
          <w:rPr>
            <w:color w:val="FFFFFF"/>
            <w:sz w:val="18"/>
            <w:szCs w:val="18"/>
          </w:rPr>
          <w:t xml:space="preserve"> "weave-net" created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146" w:author="Unknown"/>
          <w:color w:val="FFFFFF"/>
          <w:sz w:val="18"/>
          <w:szCs w:val="18"/>
        </w:rPr>
      </w:pPr>
      <w:proofErr w:type="spellStart"/>
      <w:proofErr w:type="gramStart"/>
      <w:ins w:id="147" w:author="Unknown">
        <w:r>
          <w:rPr>
            <w:color w:val="FFFFFF"/>
            <w:sz w:val="18"/>
            <w:szCs w:val="18"/>
          </w:rPr>
          <w:t>daemonset</w:t>
        </w:r>
        <w:proofErr w:type="spellEnd"/>
        <w:proofErr w:type="gramEnd"/>
        <w:r>
          <w:rPr>
            <w:color w:val="FFFFFF"/>
            <w:sz w:val="18"/>
            <w:szCs w:val="18"/>
          </w:rPr>
          <w:t xml:space="preserve"> "weave-net" created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148" w:author="Unknown"/>
          <w:color w:val="FFFFFF"/>
          <w:sz w:val="18"/>
          <w:szCs w:val="18"/>
        </w:rPr>
      </w:pPr>
      <w:ins w:id="149" w:author="Unknown">
        <w:r>
          <w:rPr>
            <w:color w:val="FFFFFF"/>
            <w:sz w:val="18"/>
            <w:szCs w:val="18"/>
          </w:rPr>
          <w:t>[root@k8s-master ~]#</w:t>
        </w:r>
      </w:ins>
    </w:p>
    <w:p w:rsidR="0047738C" w:rsidRDefault="0047738C" w:rsidP="0047738C">
      <w:pPr>
        <w:pStyle w:val="NormalWeb"/>
        <w:shd w:val="clear" w:color="auto" w:fill="FFFFFF"/>
        <w:spacing w:before="0" w:beforeAutospacing="0" w:after="240" w:afterAutospacing="0" w:line="336" w:lineRule="atLeast"/>
        <w:textAlignment w:val="baseline"/>
        <w:rPr>
          <w:ins w:id="150" w:author="Unknown"/>
          <w:rFonts w:ascii="Georgia" w:hAnsi="Georgia"/>
          <w:color w:val="000000"/>
        </w:rPr>
      </w:pPr>
      <w:ins w:id="151" w:author="Unknown">
        <w:r>
          <w:rPr>
            <w:rFonts w:ascii="Georgia" w:hAnsi="Georgia"/>
            <w:color w:val="000000"/>
          </w:rPr>
          <w:t>Now run the following commands to verify the status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152" w:author="Unknown"/>
          <w:color w:val="FFFFFF"/>
          <w:sz w:val="18"/>
          <w:szCs w:val="18"/>
        </w:rPr>
      </w:pPr>
      <w:ins w:id="153" w:author="Unknown">
        <w:r>
          <w:rPr>
            <w:color w:val="FFFFFF"/>
            <w:sz w:val="18"/>
            <w:szCs w:val="18"/>
          </w:rPr>
          <w:lastRenderedPageBreak/>
          <w:t xml:space="preserve">[root@k8s-master ~]# </w:t>
        </w:r>
        <w:proofErr w:type="spellStart"/>
        <w:proofErr w:type="gramStart"/>
        <w:r>
          <w:rPr>
            <w:color w:val="FFFFFF"/>
            <w:sz w:val="18"/>
            <w:szCs w:val="18"/>
          </w:rPr>
          <w:t>kubectl</w:t>
        </w:r>
        <w:proofErr w:type="spellEnd"/>
        <w:proofErr w:type="gramEnd"/>
        <w:r>
          <w:rPr>
            <w:color w:val="FFFFFF"/>
            <w:sz w:val="18"/>
            <w:szCs w:val="18"/>
          </w:rPr>
          <w:t xml:space="preserve"> get nodes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154" w:author="Unknown"/>
          <w:color w:val="FFFFFF"/>
          <w:sz w:val="18"/>
          <w:szCs w:val="18"/>
        </w:rPr>
      </w:pPr>
      <w:ins w:id="155" w:author="Unknown">
        <w:r>
          <w:rPr>
            <w:color w:val="FFFFFF"/>
            <w:sz w:val="18"/>
            <w:szCs w:val="18"/>
          </w:rPr>
          <w:t>NAME         STATUS    AGE       VERSION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156" w:author="Unknown"/>
          <w:color w:val="FFFFFF"/>
          <w:sz w:val="18"/>
          <w:szCs w:val="18"/>
        </w:rPr>
      </w:pPr>
      <w:proofErr w:type="gramStart"/>
      <w:ins w:id="157" w:author="Unknown">
        <w:r>
          <w:rPr>
            <w:color w:val="FFFFFF"/>
            <w:sz w:val="18"/>
            <w:szCs w:val="18"/>
          </w:rPr>
          <w:t>k8s-master</w:t>
        </w:r>
        <w:proofErr w:type="gramEnd"/>
        <w:r>
          <w:rPr>
            <w:color w:val="FFFFFF"/>
            <w:sz w:val="18"/>
            <w:szCs w:val="18"/>
          </w:rPr>
          <w:t>   Ready     1h        v1.7.5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158" w:author="Unknown"/>
          <w:color w:val="FFFFFF"/>
          <w:sz w:val="18"/>
          <w:szCs w:val="18"/>
        </w:rPr>
      </w:pPr>
      <w:ins w:id="159" w:author="Unknown">
        <w:r>
          <w:rPr>
            <w:color w:val="FFFFFF"/>
            <w:sz w:val="18"/>
            <w:szCs w:val="18"/>
          </w:rPr>
          <w:t xml:space="preserve">[root@k8s-master ~]# </w:t>
        </w:r>
        <w:proofErr w:type="spellStart"/>
        <w:r>
          <w:rPr>
            <w:color w:val="FFFFFF"/>
            <w:sz w:val="18"/>
            <w:szCs w:val="18"/>
          </w:rPr>
          <w:t>kubectl</w:t>
        </w:r>
        <w:proofErr w:type="spellEnd"/>
        <w:proofErr w:type="gramStart"/>
        <w:r>
          <w:rPr>
            <w:color w:val="FFFFFF"/>
            <w:sz w:val="18"/>
            <w:szCs w:val="18"/>
          </w:rPr>
          <w:t>  get</w:t>
        </w:r>
        <w:proofErr w:type="gramEnd"/>
        <w:r>
          <w:rPr>
            <w:color w:val="FFFFFF"/>
            <w:sz w:val="18"/>
            <w:szCs w:val="18"/>
          </w:rPr>
          <w:t xml:space="preserve"> pods  --all-namespaces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160" w:author="Unknown"/>
          <w:color w:val="FFFFFF"/>
          <w:sz w:val="18"/>
          <w:szCs w:val="18"/>
        </w:rPr>
      </w:pPr>
      <w:ins w:id="161" w:author="Unknown">
        <w:r>
          <w:rPr>
            <w:color w:val="FFFFFF"/>
            <w:sz w:val="18"/>
            <w:szCs w:val="18"/>
          </w:rPr>
          <w:t>NAMESPACE     NAME                                 READY     STATUS    RESTARTS   AGE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162" w:author="Unknown"/>
          <w:color w:val="FFFFFF"/>
          <w:sz w:val="18"/>
          <w:szCs w:val="18"/>
        </w:rPr>
      </w:pPr>
      <w:proofErr w:type="spellStart"/>
      <w:proofErr w:type="gramStart"/>
      <w:ins w:id="163" w:author="Unknown">
        <w:r>
          <w:rPr>
            <w:color w:val="FFFFFF"/>
            <w:sz w:val="18"/>
            <w:szCs w:val="18"/>
          </w:rPr>
          <w:t>kube</w:t>
        </w:r>
        <w:proofErr w:type="spellEnd"/>
        <w:r>
          <w:rPr>
            <w:color w:val="FFFFFF"/>
            <w:sz w:val="18"/>
            <w:szCs w:val="18"/>
          </w:rPr>
          <w:t>-system</w:t>
        </w:r>
        <w:proofErr w:type="gramEnd"/>
        <w:r>
          <w:rPr>
            <w:color w:val="FFFFFF"/>
            <w:sz w:val="18"/>
            <w:szCs w:val="18"/>
          </w:rPr>
          <w:t>   etcd-k8s-master                      1/1       Running   0          57m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164" w:author="Unknown"/>
          <w:color w:val="FFFFFF"/>
          <w:sz w:val="18"/>
          <w:szCs w:val="18"/>
        </w:rPr>
      </w:pPr>
      <w:proofErr w:type="spellStart"/>
      <w:proofErr w:type="gramStart"/>
      <w:ins w:id="165" w:author="Unknown">
        <w:r>
          <w:rPr>
            <w:color w:val="FFFFFF"/>
            <w:sz w:val="18"/>
            <w:szCs w:val="18"/>
          </w:rPr>
          <w:t>kube</w:t>
        </w:r>
        <w:proofErr w:type="spellEnd"/>
        <w:r>
          <w:rPr>
            <w:color w:val="FFFFFF"/>
            <w:sz w:val="18"/>
            <w:szCs w:val="18"/>
          </w:rPr>
          <w:t>-system</w:t>
        </w:r>
        <w:proofErr w:type="gramEnd"/>
        <w:r>
          <w:rPr>
            <w:color w:val="FFFFFF"/>
            <w:sz w:val="18"/>
            <w:szCs w:val="18"/>
          </w:rPr>
          <w:t>   kube-apiserver-k8s-master            1/1       Running   0          57m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166" w:author="Unknown"/>
          <w:color w:val="FFFFFF"/>
          <w:sz w:val="18"/>
          <w:szCs w:val="18"/>
        </w:rPr>
      </w:pPr>
      <w:proofErr w:type="spellStart"/>
      <w:proofErr w:type="gramStart"/>
      <w:ins w:id="167" w:author="Unknown">
        <w:r>
          <w:rPr>
            <w:color w:val="FFFFFF"/>
            <w:sz w:val="18"/>
            <w:szCs w:val="18"/>
          </w:rPr>
          <w:t>kube</w:t>
        </w:r>
        <w:proofErr w:type="spellEnd"/>
        <w:r>
          <w:rPr>
            <w:color w:val="FFFFFF"/>
            <w:sz w:val="18"/>
            <w:szCs w:val="18"/>
          </w:rPr>
          <w:t>-system</w:t>
        </w:r>
        <w:proofErr w:type="gramEnd"/>
        <w:r>
          <w:rPr>
            <w:color w:val="FFFFFF"/>
            <w:sz w:val="18"/>
            <w:szCs w:val="18"/>
          </w:rPr>
          <w:t>   kube-controller-manager-k8s-master   1/1       Running   0          57m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168" w:author="Unknown"/>
          <w:color w:val="FFFFFF"/>
          <w:sz w:val="18"/>
          <w:szCs w:val="18"/>
        </w:rPr>
      </w:pPr>
      <w:proofErr w:type="spellStart"/>
      <w:proofErr w:type="gramStart"/>
      <w:ins w:id="169" w:author="Unknown">
        <w:r>
          <w:rPr>
            <w:color w:val="FFFFFF"/>
            <w:sz w:val="18"/>
            <w:szCs w:val="18"/>
          </w:rPr>
          <w:t>kube</w:t>
        </w:r>
        <w:proofErr w:type="spellEnd"/>
        <w:r>
          <w:rPr>
            <w:color w:val="FFFFFF"/>
            <w:sz w:val="18"/>
            <w:szCs w:val="18"/>
          </w:rPr>
          <w:t>-system</w:t>
        </w:r>
        <w:proofErr w:type="gramEnd"/>
        <w:r>
          <w:rPr>
            <w:color w:val="FFFFFF"/>
            <w:sz w:val="18"/>
            <w:szCs w:val="18"/>
          </w:rPr>
          <w:t>   kube-dns-2425271678-044ww            3/3       Running   0          1h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170" w:author="Unknown"/>
          <w:color w:val="FFFFFF"/>
          <w:sz w:val="18"/>
          <w:szCs w:val="18"/>
        </w:rPr>
      </w:pPr>
      <w:proofErr w:type="spellStart"/>
      <w:proofErr w:type="gramStart"/>
      <w:ins w:id="171" w:author="Unknown">
        <w:r>
          <w:rPr>
            <w:color w:val="FFFFFF"/>
            <w:sz w:val="18"/>
            <w:szCs w:val="18"/>
          </w:rPr>
          <w:t>kube</w:t>
        </w:r>
        <w:proofErr w:type="spellEnd"/>
        <w:r>
          <w:rPr>
            <w:color w:val="FFFFFF"/>
            <w:sz w:val="18"/>
            <w:szCs w:val="18"/>
          </w:rPr>
          <w:t>-system</w:t>
        </w:r>
        <w:proofErr w:type="gramEnd"/>
        <w:r>
          <w:rPr>
            <w:color w:val="FFFFFF"/>
            <w:sz w:val="18"/>
            <w:szCs w:val="18"/>
          </w:rPr>
          <w:t>   kube-proxy-9h259                     1/1       Running   0          1h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172" w:author="Unknown"/>
          <w:color w:val="FFFFFF"/>
          <w:sz w:val="18"/>
          <w:szCs w:val="18"/>
        </w:rPr>
      </w:pPr>
      <w:proofErr w:type="spellStart"/>
      <w:proofErr w:type="gramStart"/>
      <w:ins w:id="173" w:author="Unknown">
        <w:r>
          <w:rPr>
            <w:color w:val="FFFFFF"/>
            <w:sz w:val="18"/>
            <w:szCs w:val="18"/>
          </w:rPr>
          <w:t>kube</w:t>
        </w:r>
        <w:proofErr w:type="spellEnd"/>
        <w:r>
          <w:rPr>
            <w:color w:val="FFFFFF"/>
            <w:sz w:val="18"/>
            <w:szCs w:val="18"/>
          </w:rPr>
          <w:t>-system</w:t>
        </w:r>
        <w:proofErr w:type="gramEnd"/>
        <w:r>
          <w:rPr>
            <w:color w:val="FFFFFF"/>
            <w:sz w:val="18"/>
            <w:szCs w:val="18"/>
          </w:rPr>
          <w:t>   kube-scheduler-k8s-master            1/1       Running   0          57m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174" w:author="Unknown"/>
          <w:color w:val="FFFFFF"/>
          <w:sz w:val="18"/>
          <w:szCs w:val="18"/>
        </w:rPr>
      </w:pPr>
      <w:proofErr w:type="spellStart"/>
      <w:proofErr w:type="gramStart"/>
      <w:ins w:id="175" w:author="Unknown">
        <w:r>
          <w:rPr>
            <w:color w:val="FFFFFF"/>
            <w:sz w:val="18"/>
            <w:szCs w:val="18"/>
          </w:rPr>
          <w:t>kube</w:t>
        </w:r>
        <w:proofErr w:type="spellEnd"/>
        <w:r>
          <w:rPr>
            <w:color w:val="FFFFFF"/>
            <w:sz w:val="18"/>
            <w:szCs w:val="18"/>
          </w:rPr>
          <w:t>-system</w:t>
        </w:r>
        <w:proofErr w:type="gramEnd"/>
        <w:r>
          <w:rPr>
            <w:color w:val="FFFFFF"/>
            <w:sz w:val="18"/>
            <w:szCs w:val="18"/>
          </w:rPr>
          <w:t>   weave-net-</w:t>
        </w:r>
        <w:proofErr w:type="spellStart"/>
        <w:r>
          <w:rPr>
            <w:color w:val="FFFFFF"/>
            <w:sz w:val="18"/>
            <w:szCs w:val="18"/>
          </w:rPr>
          <w:t>hdjzd</w:t>
        </w:r>
        <w:proofErr w:type="spellEnd"/>
        <w:r>
          <w:rPr>
            <w:color w:val="FFFFFF"/>
            <w:sz w:val="18"/>
            <w:szCs w:val="18"/>
          </w:rPr>
          <w:t>                      2/2       Running   0          7m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176" w:author="Unknown"/>
          <w:color w:val="FFFFFF"/>
          <w:sz w:val="18"/>
          <w:szCs w:val="18"/>
        </w:rPr>
      </w:pPr>
      <w:ins w:id="177" w:author="Unknown">
        <w:r>
          <w:rPr>
            <w:color w:val="FFFFFF"/>
            <w:sz w:val="18"/>
            <w:szCs w:val="18"/>
          </w:rPr>
          <w:t>[root@k8s-master ~]#</w:t>
        </w:r>
      </w:ins>
    </w:p>
    <w:p w:rsidR="0047738C" w:rsidRDefault="0047738C" w:rsidP="0047738C">
      <w:pPr>
        <w:pStyle w:val="NormalWeb"/>
        <w:shd w:val="clear" w:color="auto" w:fill="FFFFFF"/>
        <w:spacing w:before="0" w:beforeAutospacing="0" w:after="240" w:afterAutospacing="0" w:line="336" w:lineRule="atLeast"/>
        <w:textAlignment w:val="baseline"/>
        <w:rPr>
          <w:ins w:id="178" w:author="Unknown"/>
          <w:rFonts w:ascii="Georgia" w:hAnsi="Georgia"/>
          <w:color w:val="000000"/>
        </w:rPr>
      </w:pPr>
      <w:ins w:id="179" w:author="Unknown">
        <w:r>
          <w:rPr>
            <w:rFonts w:ascii="Georgia" w:hAnsi="Georgia"/>
            <w:color w:val="000000"/>
          </w:rPr>
          <w:t xml:space="preserve">Now let’s add worker nodes to the </w:t>
        </w:r>
        <w:proofErr w:type="spellStart"/>
        <w:r>
          <w:rPr>
            <w:rFonts w:ascii="Georgia" w:hAnsi="Georgia"/>
            <w:color w:val="000000"/>
          </w:rPr>
          <w:t>Kubernetes</w:t>
        </w:r>
        <w:proofErr w:type="spellEnd"/>
        <w:r>
          <w:rPr>
            <w:rFonts w:ascii="Georgia" w:hAnsi="Georgia"/>
            <w:color w:val="000000"/>
          </w:rPr>
          <w:t xml:space="preserve"> master nodes.</w:t>
        </w:r>
      </w:ins>
    </w:p>
    <w:p w:rsidR="0047738C" w:rsidRDefault="0047738C" w:rsidP="0047738C">
      <w:pPr>
        <w:pStyle w:val="Heading3"/>
        <w:shd w:val="clear" w:color="auto" w:fill="FFFFFF"/>
        <w:spacing w:before="0" w:line="312" w:lineRule="atLeast"/>
        <w:textAlignment w:val="baseline"/>
        <w:rPr>
          <w:ins w:id="180" w:author="Unknown"/>
          <w:rFonts w:ascii="inherit" w:hAnsi="inherit"/>
          <w:b w:val="0"/>
          <w:bCs w:val="0"/>
          <w:color w:val="155C8E"/>
          <w:spacing w:val="-8"/>
          <w:sz w:val="42"/>
          <w:szCs w:val="42"/>
        </w:rPr>
      </w:pPr>
      <w:ins w:id="181" w:author="Unknown">
        <w:r>
          <w:rPr>
            <w:rFonts w:ascii="inherit" w:hAnsi="inherit"/>
            <w:b w:val="0"/>
            <w:bCs w:val="0"/>
            <w:color w:val="000000"/>
            <w:spacing w:val="-8"/>
            <w:sz w:val="42"/>
            <w:szCs w:val="42"/>
            <w:bdr w:val="none" w:sz="0" w:space="0" w:color="auto" w:frame="1"/>
          </w:rPr>
          <w:t>Perform the following steps on each worker node</w:t>
        </w:r>
      </w:ins>
    </w:p>
    <w:p w:rsidR="0047738C" w:rsidRDefault="0047738C" w:rsidP="0047738C">
      <w:pPr>
        <w:pStyle w:val="Heading4"/>
        <w:shd w:val="clear" w:color="auto" w:fill="FFFFFF"/>
        <w:spacing w:before="0" w:beforeAutospacing="0" w:after="0" w:afterAutospacing="0" w:line="312" w:lineRule="atLeast"/>
        <w:textAlignment w:val="baseline"/>
        <w:rPr>
          <w:ins w:id="182" w:author="Unknown"/>
          <w:rFonts w:ascii="inherit" w:hAnsi="inherit"/>
          <w:b w:val="0"/>
          <w:bCs w:val="0"/>
          <w:color w:val="155C8E"/>
          <w:spacing w:val="-5"/>
          <w:sz w:val="36"/>
          <w:szCs w:val="36"/>
        </w:rPr>
      </w:pPr>
      <w:ins w:id="183" w:author="Unknown">
        <w:r>
          <w:rPr>
            <w:rFonts w:ascii="inherit" w:hAnsi="inherit"/>
            <w:b w:val="0"/>
            <w:bCs w:val="0"/>
            <w:color w:val="800080"/>
            <w:spacing w:val="-5"/>
            <w:sz w:val="36"/>
            <w:szCs w:val="36"/>
            <w:bdr w:val="none" w:sz="0" w:space="0" w:color="auto" w:frame="1"/>
          </w:rPr>
          <w:t xml:space="preserve">Step 1: Disable </w:t>
        </w:r>
        <w:proofErr w:type="spellStart"/>
        <w:r>
          <w:rPr>
            <w:rFonts w:ascii="inherit" w:hAnsi="inherit"/>
            <w:b w:val="0"/>
            <w:bCs w:val="0"/>
            <w:color w:val="800080"/>
            <w:spacing w:val="-5"/>
            <w:sz w:val="36"/>
            <w:szCs w:val="36"/>
            <w:bdr w:val="none" w:sz="0" w:space="0" w:color="auto" w:frame="1"/>
          </w:rPr>
          <w:t>SELinux</w:t>
        </w:r>
        <w:proofErr w:type="spellEnd"/>
        <w:r>
          <w:rPr>
            <w:rFonts w:ascii="inherit" w:hAnsi="inherit"/>
            <w:b w:val="0"/>
            <w:bCs w:val="0"/>
            <w:color w:val="800080"/>
            <w:spacing w:val="-5"/>
            <w:sz w:val="36"/>
            <w:szCs w:val="36"/>
            <w:bdr w:val="none" w:sz="0" w:space="0" w:color="auto" w:frame="1"/>
          </w:rPr>
          <w:t xml:space="preserve"> &amp; configure firewall rules on both the nodes</w:t>
        </w:r>
      </w:ins>
    </w:p>
    <w:p w:rsidR="0047738C" w:rsidRDefault="0047738C" w:rsidP="0047738C">
      <w:pPr>
        <w:pStyle w:val="NormalWeb"/>
        <w:shd w:val="clear" w:color="auto" w:fill="FFFFFF"/>
        <w:spacing w:before="0" w:beforeAutospacing="0" w:after="240" w:afterAutospacing="0" w:line="336" w:lineRule="atLeast"/>
        <w:textAlignment w:val="baseline"/>
        <w:rPr>
          <w:ins w:id="184" w:author="Unknown"/>
          <w:rFonts w:ascii="Georgia" w:hAnsi="Georgia"/>
          <w:color w:val="000000"/>
        </w:rPr>
      </w:pPr>
      <w:ins w:id="185" w:author="Unknown">
        <w:r>
          <w:rPr>
            <w:rFonts w:ascii="Georgia" w:hAnsi="Georgia"/>
            <w:color w:val="000000"/>
          </w:rPr>
          <w:t xml:space="preserve">Before disabling </w:t>
        </w:r>
        <w:proofErr w:type="spellStart"/>
        <w:r>
          <w:rPr>
            <w:rFonts w:ascii="Georgia" w:hAnsi="Georgia"/>
            <w:color w:val="000000"/>
          </w:rPr>
          <w:t>SELinux</w:t>
        </w:r>
        <w:proofErr w:type="spellEnd"/>
        <w:r>
          <w:rPr>
            <w:rFonts w:ascii="Georgia" w:hAnsi="Georgia"/>
            <w:color w:val="000000"/>
          </w:rPr>
          <w:t xml:space="preserve"> set the hostname on the both nodes as ‘worker-node1’ and ‘worker-node2’ respectively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186" w:author="Unknown"/>
          <w:color w:val="FFFFFF"/>
          <w:sz w:val="18"/>
          <w:szCs w:val="18"/>
        </w:rPr>
      </w:pPr>
      <w:proofErr w:type="gramStart"/>
      <w:ins w:id="187" w:author="Unknown">
        <w:r>
          <w:rPr>
            <w:color w:val="FFFFFF"/>
            <w:sz w:val="18"/>
            <w:szCs w:val="18"/>
          </w:rPr>
          <w:t>~]#</w:t>
        </w:r>
        <w:proofErr w:type="gramEnd"/>
        <w:r>
          <w:rPr>
            <w:color w:val="FFFFFF"/>
            <w:sz w:val="18"/>
            <w:szCs w:val="18"/>
          </w:rPr>
          <w:t xml:space="preserve"> </w:t>
        </w:r>
        <w:proofErr w:type="spellStart"/>
        <w:r>
          <w:rPr>
            <w:color w:val="FFFFFF"/>
            <w:sz w:val="18"/>
            <w:szCs w:val="18"/>
          </w:rPr>
          <w:t>setenforce</w:t>
        </w:r>
        <w:proofErr w:type="spellEnd"/>
        <w:r>
          <w:rPr>
            <w:color w:val="FFFFFF"/>
            <w:sz w:val="18"/>
            <w:szCs w:val="18"/>
          </w:rPr>
          <w:t xml:space="preserve"> 0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188" w:author="Unknown"/>
          <w:color w:val="FFFFFF"/>
          <w:sz w:val="18"/>
          <w:szCs w:val="18"/>
        </w:rPr>
      </w:pPr>
      <w:proofErr w:type="gramStart"/>
      <w:ins w:id="189" w:author="Unknown">
        <w:r>
          <w:rPr>
            <w:color w:val="FFFFFF"/>
            <w:sz w:val="18"/>
            <w:szCs w:val="18"/>
          </w:rPr>
          <w:t>~]#</w:t>
        </w:r>
        <w:proofErr w:type="gramEnd"/>
        <w:r>
          <w:rPr>
            <w:color w:val="FFFFFF"/>
            <w:sz w:val="18"/>
            <w:szCs w:val="18"/>
          </w:rPr>
          <w:t xml:space="preserve"> </w:t>
        </w:r>
        <w:proofErr w:type="spellStart"/>
        <w:r>
          <w:rPr>
            <w:color w:val="FFFFFF"/>
            <w:sz w:val="18"/>
            <w:szCs w:val="18"/>
          </w:rPr>
          <w:t>sed</w:t>
        </w:r>
        <w:proofErr w:type="spellEnd"/>
        <w:r>
          <w:rPr>
            <w:color w:val="FFFFFF"/>
            <w:sz w:val="18"/>
            <w:szCs w:val="18"/>
          </w:rPr>
          <w:t xml:space="preserve"> -i --follow-</w:t>
        </w:r>
        <w:proofErr w:type="spellStart"/>
        <w:r>
          <w:rPr>
            <w:color w:val="FFFFFF"/>
            <w:sz w:val="18"/>
            <w:szCs w:val="18"/>
          </w:rPr>
          <w:t>symlinks</w:t>
        </w:r>
        <w:proofErr w:type="spellEnd"/>
        <w:r>
          <w:rPr>
            <w:color w:val="FFFFFF"/>
            <w:sz w:val="18"/>
            <w:szCs w:val="18"/>
          </w:rPr>
          <w:t xml:space="preserve"> 's/SELINUX=enforcing/SELINUX=disabled/g' /</w:t>
        </w:r>
        <w:proofErr w:type="spellStart"/>
        <w:r>
          <w:rPr>
            <w:color w:val="FFFFFF"/>
            <w:sz w:val="18"/>
            <w:szCs w:val="18"/>
          </w:rPr>
          <w:t>etc</w:t>
        </w:r>
        <w:proofErr w:type="spellEnd"/>
        <w:r>
          <w:rPr>
            <w:color w:val="FFFFFF"/>
            <w:sz w:val="18"/>
            <w:szCs w:val="18"/>
          </w:rPr>
          <w:t>/</w:t>
        </w:r>
        <w:proofErr w:type="spellStart"/>
        <w:r>
          <w:rPr>
            <w:color w:val="FFFFFF"/>
            <w:sz w:val="18"/>
            <w:szCs w:val="18"/>
          </w:rPr>
          <w:t>sysconfig</w:t>
        </w:r>
        <w:proofErr w:type="spellEnd"/>
        <w:r>
          <w:rPr>
            <w:color w:val="FFFFFF"/>
            <w:sz w:val="18"/>
            <w:szCs w:val="18"/>
          </w:rPr>
          <w:t>/</w:t>
        </w:r>
        <w:proofErr w:type="spellStart"/>
        <w:r>
          <w:rPr>
            <w:color w:val="FFFFFF"/>
            <w:sz w:val="18"/>
            <w:szCs w:val="18"/>
          </w:rPr>
          <w:t>selinux</w:t>
        </w:r>
        <w:proofErr w:type="spellEnd"/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190" w:author="Unknown"/>
          <w:color w:val="FFFFFF"/>
          <w:sz w:val="18"/>
          <w:szCs w:val="18"/>
        </w:rPr>
      </w:pPr>
      <w:proofErr w:type="gramStart"/>
      <w:ins w:id="191" w:author="Unknown">
        <w:r>
          <w:rPr>
            <w:color w:val="FFFFFF"/>
            <w:sz w:val="18"/>
            <w:szCs w:val="18"/>
          </w:rPr>
          <w:t>~]#</w:t>
        </w:r>
        <w:proofErr w:type="gramEnd"/>
        <w:r>
          <w:rPr>
            <w:color w:val="FFFFFF"/>
            <w:sz w:val="18"/>
            <w:szCs w:val="18"/>
          </w:rPr>
          <w:t xml:space="preserve"> firewall-</w:t>
        </w:r>
        <w:proofErr w:type="spellStart"/>
        <w:r>
          <w:rPr>
            <w:color w:val="FFFFFF"/>
            <w:sz w:val="18"/>
            <w:szCs w:val="18"/>
          </w:rPr>
          <w:t>cmd</w:t>
        </w:r>
        <w:proofErr w:type="spellEnd"/>
        <w:r>
          <w:rPr>
            <w:color w:val="FFFFFF"/>
            <w:sz w:val="18"/>
            <w:szCs w:val="18"/>
          </w:rPr>
          <w:t xml:space="preserve"> --permanent --add-port=10250/</w:t>
        </w:r>
        <w:proofErr w:type="spellStart"/>
        <w:r>
          <w:rPr>
            <w:color w:val="FFFFFF"/>
            <w:sz w:val="18"/>
            <w:szCs w:val="18"/>
          </w:rPr>
          <w:t>tcp</w:t>
        </w:r>
        <w:proofErr w:type="spellEnd"/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192" w:author="Unknown"/>
          <w:color w:val="FFFFFF"/>
          <w:sz w:val="18"/>
          <w:szCs w:val="18"/>
        </w:rPr>
      </w:pPr>
      <w:proofErr w:type="gramStart"/>
      <w:ins w:id="193" w:author="Unknown">
        <w:r>
          <w:rPr>
            <w:color w:val="FFFFFF"/>
            <w:sz w:val="18"/>
            <w:szCs w:val="18"/>
          </w:rPr>
          <w:t>~]#</w:t>
        </w:r>
        <w:proofErr w:type="gramEnd"/>
        <w:r>
          <w:rPr>
            <w:color w:val="FFFFFF"/>
            <w:sz w:val="18"/>
            <w:szCs w:val="18"/>
          </w:rPr>
          <w:t xml:space="preserve"> firewall-</w:t>
        </w:r>
        <w:proofErr w:type="spellStart"/>
        <w:r>
          <w:rPr>
            <w:color w:val="FFFFFF"/>
            <w:sz w:val="18"/>
            <w:szCs w:val="18"/>
          </w:rPr>
          <w:t>cmd</w:t>
        </w:r>
        <w:proofErr w:type="spellEnd"/>
        <w:r>
          <w:rPr>
            <w:color w:val="FFFFFF"/>
            <w:sz w:val="18"/>
            <w:szCs w:val="18"/>
          </w:rPr>
          <w:t xml:space="preserve"> --permanent --add-port=10255/</w:t>
        </w:r>
        <w:proofErr w:type="spellStart"/>
        <w:r>
          <w:rPr>
            <w:color w:val="FFFFFF"/>
            <w:sz w:val="18"/>
            <w:szCs w:val="18"/>
          </w:rPr>
          <w:t>tcp</w:t>
        </w:r>
        <w:proofErr w:type="spellEnd"/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194" w:author="Unknown"/>
          <w:color w:val="FFFFFF"/>
          <w:sz w:val="18"/>
          <w:szCs w:val="18"/>
        </w:rPr>
      </w:pPr>
      <w:proofErr w:type="gramStart"/>
      <w:ins w:id="195" w:author="Unknown">
        <w:r>
          <w:rPr>
            <w:color w:val="FFFFFF"/>
            <w:sz w:val="18"/>
            <w:szCs w:val="18"/>
          </w:rPr>
          <w:t>~]#</w:t>
        </w:r>
        <w:proofErr w:type="gramEnd"/>
        <w:r>
          <w:rPr>
            <w:color w:val="FFFFFF"/>
            <w:sz w:val="18"/>
            <w:szCs w:val="18"/>
          </w:rPr>
          <w:t xml:space="preserve"> firewall-</w:t>
        </w:r>
        <w:proofErr w:type="spellStart"/>
        <w:r>
          <w:rPr>
            <w:color w:val="FFFFFF"/>
            <w:sz w:val="18"/>
            <w:szCs w:val="18"/>
          </w:rPr>
          <w:t>cmd</w:t>
        </w:r>
        <w:proofErr w:type="spellEnd"/>
        <w:r>
          <w:rPr>
            <w:color w:val="FFFFFF"/>
            <w:sz w:val="18"/>
            <w:szCs w:val="18"/>
          </w:rPr>
          <w:t xml:space="preserve"> --permanent --add-port=30000-32767/</w:t>
        </w:r>
        <w:proofErr w:type="spellStart"/>
        <w:r>
          <w:rPr>
            <w:color w:val="FFFFFF"/>
            <w:sz w:val="18"/>
            <w:szCs w:val="18"/>
          </w:rPr>
          <w:t>tcp</w:t>
        </w:r>
        <w:proofErr w:type="spellEnd"/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196" w:author="Unknown"/>
          <w:color w:val="FFFFFF"/>
          <w:sz w:val="18"/>
          <w:szCs w:val="18"/>
        </w:rPr>
      </w:pPr>
      <w:proofErr w:type="gramStart"/>
      <w:ins w:id="197" w:author="Unknown">
        <w:r>
          <w:rPr>
            <w:color w:val="FFFFFF"/>
            <w:sz w:val="18"/>
            <w:szCs w:val="18"/>
          </w:rPr>
          <w:lastRenderedPageBreak/>
          <w:t>~]#</w:t>
        </w:r>
        <w:proofErr w:type="gramEnd"/>
        <w:r>
          <w:rPr>
            <w:color w:val="FFFFFF"/>
            <w:sz w:val="18"/>
            <w:szCs w:val="18"/>
          </w:rPr>
          <w:t xml:space="preserve"> firewall-</w:t>
        </w:r>
        <w:proofErr w:type="spellStart"/>
        <w:r>
          <w:rPr>
            <w:color w:val="FFFFFF"/>
            <w:sz w:val="18"/>
            <w:szCs w:val="18"/>
          </w:rPr>
          <w:t>cmd</w:t>
        </w:r>
        <w:proofErr w:type="spellEnd"/>
        <w:r>
          <w:rPr>
            <w:color w:val="FFFFFF"/>
            <w:sz w:val="18"/>
            <w:szCs w:val="18"/>
          </w:rPr>
          <w:t xml:space="preserve"> --permanent --add-port=6783/</w:t>
        </w:r>
        <w:proofErr w:type="spellStart"/>
        <w:r>
          <w:rPr>
            <w:color w:val="FFFFFF"/>
            <w:sz w:val="18"/>
            <w:szCs w:val="18"/>
          </w:rPr>
          <w:t>tcp</w:t>
        </w:r>
        <w:proofErr w:type="spellEnd"/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198" w:author="Unknown"/>
          <w:color w:val="FFFFFF"/>
          <w:sz w:val="18"/>
          <w:szCs w:val="18"/>
        </w:rPr>
      </w:pPr>
      <w:proofErr w:type="gramStart"/>
      <w:ins w:id="199" w:author="Unknown">
        <w:r>
          <w:rPr>
            <w:color w:val="FFFFFF"/>
            <w:sz w:val="18"/>
            <w:szCs w:val="18"/>
          </w:rPr>
          <w:t>~]#</w:t>
        </w:r>
        <w:proofErr w:type="gramEnd"/>
        <w:r>
          <w:rPr>
            <w:color w:val="FFFFFF"/>
            <w:sz w:val="18"/>
            <w:szCs w:val="18"/>
          </w:rPr>
          <w:t xml:space="preserve"> firewall-</w:t>
        </w:r>
        <w:proofErr w:type="spellStart"/>
        <w:r>
          <w:rPr>
            <w:color w:val="FFFFFF"/>
            <w:sz w:val="18"/>
            <w:szCs w:val="18"/>
          </w:rPr>
          <w:t>cmd</w:t>
        </w:r>
        <w:proofErr w:type="spellEnd"/>
        <w:r>
          <w:rPr>
            <w:color w:val="FFFFFF"/>
            <w:sz w:val="18"/>
            <w:szCs w:val="18"/>
          </w:rPr>
          <w:t xml:space="preserve">  --reload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200" w:author="Unknown"/>
          <w:color w:val="FFFFFF"/>
          <w:sz w:val="18"/>
          <w:szCs w:val="18"/>
        </w:rPr>
      </w:pPr>
      <w:proofErr w:type="gramStart"/>
      <w:ins w:id="201" w:author="Unknown">
        <w:r>
          <w:rPr>
            <w:color w:val="FFFFFF"/>
            <w:sz w:val="18"/>
            <w:szCs w:val="18"/>
          </w:rPr>
          <w:t>~]#</w:t>
        </w:r>
        <w:proofErr w:type="gramEnd"/>
        <w:r>
          <w:rPr>
            <w:color w:val="FFFFFF"/>
            <w:sz w:val="18"/>
            <w:szCs w:val="18"/>
          </w:rPr>
          <w:t xml:space="preserve"> echo '1' &gt; /</w:t>
        </w:r>
        <w:proofErr w:type="spellStart"/>
        <w:r>
          <w:rPr>
            <w:color w:val="FFFFFF"/>
            <w:sz w:val="18"/>
            <w:szCs w:val="18"/>
          </w:rPr>
          <w:t>proc</w:t>
        </w:r>
        <w:proofErr w:type="spellEnd"/>
        <w:r>
          <w:rPr>
            <w:color w:val="FFFFFF"/>
            <w:sz w:val="18"/>
            <w:szCs w:val="18"/>
          </w:rPr>
          <w:t>/sys/net/bridge/bridge-</w:t>
        </w:r>
        <w:proofErr w:type="spellStart"/>
        <w:r>
          <w:rPr>
            <w:color w:val="FFFFFF"/>
            <w:sz w:val="18"/>
            <w:szCs w:val="18"/>
          </w:rPr>
          <w:t>nf</w:t>
        </w:r>
        <w:proofErr w:type="spellEnd"/>
        <w:r>
          <w:rPr>
            <w:color w:val="FFFFFF"/>
            <w:sz w:val="18"/>
            <w:szCs w:val="18"/>
          </w:rPr>
          <w:t>-call-</w:t>
        </w:r>
        <w:proofErr w:type="spellStart"/>
        <w:r>
          <w:rPr>
            <w:color w:val="FFFFFF"/>
            <w:sz w:val="18"/>
            <w:szCs w:val="18"/>
          </w:rPr>
          <w:t>iptables</w:t>
        </w:r>
        <w:proofErr w:type="spellEnd"/>
      </w:ins>
    </w:p>
    <w:p w:rsidR="0047738C" w:rsidRDefault="0047738C" w:rsidP="0047738C">
      <w:pPr>
        <w:pStyle w:val="Heading4"/>
        <w:shd w:val="clear" w:color="auto" w:fill="FFFFFF"/>
        <w:spacing w:before="0" w:beforeAutospacing="0" w:after="0" w:afterAutospacing="0" w:line="312" w:lineRule="atLeast"/>
        <w:textAlignment w:val="baseline"/>
        <w:rPr>
          <w:ins w:id="202" w:author="Unknown"/>
          <w:rFonts w:ascii="inherit" w:hAnsi="inherit"/>
          <w:b w:val="0"/>
          <w:bCs w:val="0"/>
          <w:color w:val="155C8E"/>
          <w:spacing w:val="-5"/>
          <w:sz w:val="36"/>
          <w:szCs w:val="36"/>
        </w:rPr>
      </w:pPr>
      <w:ins w:id="203" w:author="Unknown">
        <w:r>
          <w:rPr>
            <w:rFonts w:ascii="inherit" w:hAnsi="inherit"/>
            <w:b w:val="0"/>
            <w:bCs w:val="0"/>
            <w:color w:val="800080"/>
            <w:spacing w:val="-5"/>
            <w:sz w:val="36"/>
            <w:szCs w:val="36"/>
            <w:bdr w:val="none" w:sz="0" w:space="0" w:color="auto" w:frame="1"/>
          </w:rPr>
          <w:t xml:space="preserve">Step 2: Configure </w:t>
        </w:r>
        <w:proofErr w:type="spellStart"/>
        <w:r>
          <w:rPr>
            <w:rFonts w:ascii="inherit" w:hAnsi="inherit"/>
            <w:b w:val="0"/>
            <w:bCs w:val="0"/>
            <w:color w:val="800080"/>
            <w:spacing w:val="-5"/>
            <w:sz w:val="36"/>
            <w:szCs w:val="36"/>
            <w:bdr w:val="none" w:sz="0" w:space="0" w:color="auto" w:frame="1"/>
          </w:rPr>
          <w:t>Kubernetes</w:t>
        </w:r>
        <w:proofErr w:type="spellEnd"/>
        <w:r>
          <w:rPr>
            <w:rFonts w:ascii="inherit" w:hAnsi="inherit"/>
            <w:b w:val="0"/>
            <w:bCs w:val="0"/>
            <w:color w:val="800080"/>
            <w:spacing w:val="-5"/>
            <w:sz w:val="36"/>
            <w:szCs w:val="36"/>
            <w:bdr w:val="none" w:sz="0" w:space="0" w:color="auto" w:frame="1"/>
          </w:rPr>
          <w:t xml:space="preserve"> Repositories on both worker nodes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204" w:author="Unknown"/>
          <w:color w:val="FFFFFF"/>
          <w:sz w:val="18"/>
          <w:szCs w:val="18"/>
        </w:rPr>
      </w:pPr>
      <w:proofErr w:type="gramStart"/>
      <w:ins w:id="205" w:author="Unknown">
        <w:r>
          <w:rPr>
            <w:color w:val="FFFFFF"/>
            <w:sz w:val="18"/>
            <w:szCs w:val="18"/>
          </w:rPr>
          <w:t>~]#</w:t>
        </w:r>
        <w:proofErr w:type="gramEnd"/>
        <w:r>
          <w:rPr>
            <w:color w:val="FFFFFF"/>
            <w:sz w:val="18"/>
            <w:szCs w:val="18"/>
          </w:rPr>
          <w:t xml:space="preserve"> cat &lt;&lt;EOF &gt; /</w:t>
        </w:r>
        <w:proofErr w:type="spellStart"/>
        <w:r>
          <w:rPr>
            <w:color w:val="FFFFFF"/>
            <w:sz w:val="18"/>
            <w:szCs w:val="18"/>
          </w:rPr>
          <w:t>etc</w:t>
        </w:r>
        <w:proofErr w:type="spellEnd"/>
        <w:r>
          <w:rPr>
            <w:color w:val="FFFFFF"/>
            <w:sz w:val="18"/>
            <w:szCs w:val="18"/>
          </w:rPr>
          <w:t>/</w:t>
        </w:r>
        <w:proofErr w:type="spellStart"/>
        <w:r>
          <w:rPr>
            <w:color w:val="FFFFFF"/>
            <w:sz w:val="18"/>
            <w:szCs w:val="18"/>
          </w:rPr>
          <w:t>yum.repos.d</w:t>
        </w:r>
        <w:proofErr w:type="spellEnd"/>
        <w:r>
          <w:rPr>
            <w:color w:val="FFFFFF"/>
            <w:sz w:val="18"/>
            <w:szCs w:val="18"/>
          </w:rPr>
          <w:t>/</w:t>
        </w:r>
        <w:proofErr w:type="spellStart"/>
        <w:r>
          <w:rPr>
            <w:color w:val="FFFFFF"/>
            <w:sz w:val="18"/>
            <w:szCs w:val="18"/>
          </w:rPr>
          <w:t>kubernetes.repo</w:t>
        </w:r>
        <w:proofErr w:type="spellEnd"/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206" w:author="Unknown"/>
          <w:color w:val="FFFFFF"/>
          <w:sz w:val="18"/>
          <w:szCs w:val="18"/>
        </w:rPr>
      </w:pPr>
      <w:ins w:id="207" w:author="Unknown">
        <w:r>
          <w:rPr>
            <w:color w:val="FFFFFF"/>
            <w:sz w:val="18"/>
            <w:szCs w:val="18"/>
          </w:rPr>
          <w:t>&gt; [</w:t>
        </w:r>
        <w:proofErr w:type="spellStart"/>
        <w:r>
          <w:rPr>
            <w:color w:val="FFFFFF"/>
            <w:sz w:val="18"/>
            <w:szCs w:val="18"/>
          </w:rPr>
          <w:t>kubernetes</w:t>
        </w:r>
        <w:proofErr w:type="spellEnd"/>
        <w:r>
          <w:rPr>
            <w:color w:val="FFFFFF"/>
            <w:sz w:val="18"/>
            <w:szCs w:val="18"/>
          </w:rPr>
          <w:t>]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208" w:author="Unknown"/>
          <w:color w:val="FFFFFF"/>
          <w:sz w:val="18"/>
          <w:szCs w:val="18"/>
        </w:rPr>
      </w:pPr>
      <w:ins w:id="209" w:author="Unknown">
        <w:r>
          <w:rPr>
            <w:color w:val="FFFFFF"/>
            <w:sz w:val="18"/>
            <w:szCs w:val="18"/>
          </w:rPr>
          <w:t xml:space="preserve">&gt; </w:t>
        </w:r>
        <w:proofErr w:type="gramStart"/>
        <w:r>
          <w:rPr>
            <w:color w:val="FFFFFF"/>
            <w:sz w:val="18"/>
            <w:szCs w:val="18"/>
          </w:rPr>
          <w:t>name=</w:t>
        </w:r>
        <w:proofErr w:type="spellStart"/>
        <w:proofErr w:type="gramEnd"/>
        <w:r>
          <w:rPr>
            <w:color w:val="FFFFFF"/>
            <w:sz w:val="18"/>
            <w:szCs w:val="18"/>
          </w:rPr>
          <w:t>Kubernetes</w:t>
        </w:r>
        <w:proofErr w:type="spellEnd"/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210" w:author="Unknown"/>
          <w:color w:val="FFFFFF"/>
          <w:sz w:val="18"/>
          <w:szCs w:val="18"/>
        </w:rPr>
      </w:pPr>
      <w:ins w:id="211" w:author="Unknown">
        <w:r>
          <w:rPr>
            <w:color w:val="FFFFFF"/>
            <w:sz w:val="18"/>
            <w:szCs w:val="18"/>
          </w:rPr>
          <w:t>&gt; baseurl=https://packages.cloud.google.com/yum/repos/kubernetes-el7-x86_64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212" w:author="Unknown"/>
          <w:color w:val="FFFFFF"/>
          <w:sz w:val="18"/>
          <w:szCs w:val="18"/>
        </w:rPr>
      </w:pPr>
      <w:ins w:id="213" w:author="Unknown">
        <w:r>
          <w:rPr>
            <w:color w:val="FFFFFF"/>
            <w:sz w:val="18"/>
            <w:szCs w:val="18"/>
          </w:rPr>
          <w:t>&gt; enabled=1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214" w:author="Unknown"/>
          <w:color w:val="FFFFFF"/>
          <w:sz w:val="18"/>
          <w:szCs w:val="18"/>
        </w:rPr>
      </w:pPr>
      <w:ins w:id="215" w:author="Unknown">
        <w:r>
          <w:rPr>
            <w:color w:val="FFFFFF"/>
            <w:sz w:val="18"/>
            <w:szCs w:val="18"/>
          </w:rPr>
          <w:t xml:space="preserve">&gt; </w:t>
        </w:r>
        <w:proofErr w:type="spellStart"/>
        <w:proofErr w:type="gramStart"/>
        <w:r>
          <w:rPr>
            <w:color w:val="FFFFFF"/>
            <w:sz w:val="18"/>
            <w:szCs w:val="18"/>
          </w:rPr>
          <w:t>gpgcheck</w:t>
        </w:r>
        <w:proofErr w:type="spellEnd"/>
        <w:r>
          <w:rPr>
            <w:color w:val="FFFFFF"/>
            <w:sz w:val="18"/>
            <w:szCs w:val="18"/>
          </w:rPr>
          <w:t>=</w:t>
        </w:r>
        <w:proofErr w:type="gramEnd"/>
        <w:r>
          <w:rPr>
            <w:color w:val="FFFFFF"/>
            <w:sz w:val="18"/>
            <w:szCs w:val="18"/>
          </w:rPr>
          <w:t>1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216" w:author="Unknown"/>
          <w:color w:val="FFFFFF"/>
          <w:sz w:val="18"/>
          <w:szCs w:val="18"/>
        </w:rPr>
      </w:pPr>
      <w:ins w:id="217" w:author="Unknown">
        <w:r>
          <w:rPr>
            <w:color w:val="FFFFFF"/>
            <w:sz w:val="18"/>
            <w:szCs w:val="18"/>
          </w:rPr>
          <w:t xml:space="preserve">&gt; </w:t>
        </w:r>
        <w:proofErr w:type="spellStart"/>
        <w:r>
          <w:rPr>
            <w:color w:val="FFFFFF"/>
            <w:sz w:val="18"/>
            <w:szCs w:val="18"/>
          </w:rPr>
          <w:t>repo_gpgcheck</w:t>
        </w:r>
        <w:proofErr w:type="spellEnd"/>
        <w:r>
          <w:rPr>
            <w:color w:val="FFFFFF"/>
            <w:sz w:val="18"/>
            <w:szCs w:val="18"/>
          </w:rPr>
          <w:t>=1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218" w:author="Unknown"/>
          <w:color w:val="FFFFFF"/>
          <w:sz w:val="18"/>
          <w:szCs w:val="18"/>
        </w:rPr>
      </w:pPr>
      <w:ins w:id="219" w:author="Unknown">
        <w:r>
          <w:rPr>
            <w:color w:val="FFFFFF"/>
            <w:sz w:val="18"/>
            <w:szCs w:val="18"/>
          </w:rPr>
          <w:t xml:space="preserve">&gt; </w:t>
        </w:r>
        <w:proofErr w:type="spellStart"/>
        <w:r>
          <w:rPr>
            <w:color w:val="FFFFFF"/>
            <w:sz w:val="18"/>
            <w:szCs w:val="18"/>
          </w:rPr>
          <w:t>gpgkey</w:t>
        </w:r>
        <w:proofErr w:type="spellEnd"/>
        <w:r>
          <w:rPr>
            <w:color w:val="FFFFFF"/>
            <w:sz w:val="18"/>
            <w:szCs w:val="18"/>
          </w:rPr>
          <w:t>=https://packages.cloud.google.com/yum/doc/yum-key.gpg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220" w:author="Unknown"/>
          <w:color w:val="FFFFFF"/>
          <w:sz w:val="18"/>
          <w:szCs w:val="18"/>
        </w:rPr>
      </w:pPr>
      <w:ins w:id="221" w:author="Unknown">
        <w:r>
          <w:rPr>
            <w:color w:val="FFFFFF"/>
            <w:sz w:val="18"/>
            <w:szCs w:val="18"/>
          </w:rPr>
          <w:t>&gt;         https://packages.cloud.google.com/yum/doc/rpm-package-key.gpg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222" w:author="Unknown"/>
          <w:color w:val="FFFFFF"/>
          <w:sz w:val="18"/>
          <w:szCs w:val="18"/>
        </w:rPr>
      </w:pPr>
      <w:ins w:id="223" w:author="Unknown">
        <w:r>
          <w:rPr>
            <w:color w:val="FFFFFF"/>
            <w:sz w:val="18"/>
            <w:szCs w:val="18"/>
          </w:rPr>
          <w:t>&gt; EOF</w:t>
        </w:r>
      </w:ins>
    </w:p>
    <w:p w:rsidR="0047738C" w:rsidRDefault="0047738C" w:rsidP="0047738C">
      <w:pPr>
        <w:pStyle w:val="Heading4"/>
        <w:shd w:val="clear" w:color="auto" w:fill="FFFFFF"/>
        <w:spacing w:before="0" w:beforeAutospacing="0" w:after="0" w:afterAutospacing="0" w:line="312" w:lineRule="atLeast"/>
        <w:textAlignment w:val="baseline"/>
        <w:rPr>
          <w:ins w:id="224" w:author="Unknown"/>
          <w:rFonts w:ascii="inherit" w:hAnsi="inherit"/>
          <w:b w:val="0"/>
          <w:bCs w:val="0"/>
          <w:color w:val="155C8E"/>
          <w:spacing w:val="-5"/>
          <w:sz w:val="36"/>
          <w:szCs w:val="36"/>
        </w:rPr>
      </w:pPr>
      <w:ins w:id="225" w:author="Unknown">
        <w:r>
          <w:rPr>
            <w:rFonts w:ascii="inherit" w:hAnsi="inherit"/>
            <w:b w:val="0"/>
            <w:bCs w:val="0"/>
            <w:color w:val="800080"/>
            <w:spacing w:val="-5"/>
            <w:sz w:val="36"/>
            <w:szCs w:val="36"/>
            <w:bdr w:val="none" w:sz="0" w:space="0" w:color="auto" w:frame="1"/>
          </w:rPr>
          <w:t xml:space="preserve">Step 3: Install </w:t>
        </w:r>
        <w:proofErr w:type="spellStart"/>
        <w:r>
          <w:rPr>
            <w:rFonts w:ascii="inherit" w:hAnsi="inherit"/>
            <w:b w:val="0"/>
            <w:bCs w:val="0"/>
            <w:color w:val="800080"/>
            <w:spacing w:val="-5"/>
            <w:sz w:val="36"/>
            <w:szCs w:val="36"/>
            <w:bdr w:val="none" w:sz="0" w:space="0" w:color="auto" w:frame="1"/>
          </w:rPr>
          <w:t>kubeadm</w:t>
        </w:r>
        <w:proofErr w:type="spellEnd"/>
        <w:r>
          <w:rPr>
            <w:rFonts w:ascii="inherit" w:hAnsi="inherit"/>
            <w:b w:val="0"/>
            <w:bCs w:val="0"/>
            <w:color w:val="800080"/>
            <w:spacing w:val="-5"/>
            <w:sz w:val="36"/>
            <w:szCs w:val="36"/>
            <w:bdr w:val="none" w:sz="0" w:space="0" w:color="auto" w:frame="1"/>
          </w:rPr>
          <w:t xml:space="preserve"> and </w:t>
        </w:r>
        <w:proofErr w:type="spellStart"/>
        <w:r>
          <w:rPr>
            <w:rFonts w:ascii="inherit" w:hAnsi="inherit"/>
            <w:b w:val="0"/>
            <w:bCs w:val="0"/>
            <w:color w:val="800080"/>
            <w:spacing w:val="-5"/>
            <w:sz w:val="36"/>
            <w:szCs w:val="36"/>
            <w:bdr w:val="none" w:sz="0" w:space="0" w:color="auto" w:frame="1"/>
          </w:rPr>
          <w:t>docker</w:t>
        </w:r>
        <w:proofErr w:type="spellEnd"/>
        <w:r>
          <w:rPr>
            <w:rFonts w:ascii="inherit" w:hAnsi="inherit"/>
            <w:b w:val="0"/>
            <w:bCs w:val="0"/>
            <w:color w:val="800080"/>
            <w:spacing w:val="-5"/>
            <w:sz w:val="36"/>
            <w:szCs w:val="36"/>
            <w:bdr w:val="none" w:sz="0" w:space="0" w:color="auto" w:frame="1"/>
          </w:rPr>
          <w:t xml:space="preserve"> package on both nodes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226" w:author="Unknown"/>
          <w:color w:val="FFFFFF"/>
          <w:sz w:val="18"/>
          <w:szCs w:val="18"/>
        </w:rPr>
      </w:pPr>
      <w:ins w:id="227" w:author="Unknown">
        <w:r>
          <w:rPr>
            <w:color w:val="FFFFFF"/>
            <w:sz w:val="18"/>
            <w:szCs w:val="18"/>
          </w:rPr>
          <w:t>[root@worker-node1 ~]# yum</w:t>
        </w:r>
        <w:proofErr w:type="gramStart"/>
        <w:r>
          <w:rPr>
            <w:color w:val="FFFFFF"/>
            <w:sz w:val="18"/>
            <w:szCs w:val="18"/>
          </w:rPr>
          <w:t>  install</w:t>
        </w:r>
        <w:proofErr w:type="gramEnd"/>
        <w:r>
          <w:rPr>
            <w:color w:val="FFFFFF"/>
            <w:sz w:val="18"/>
            <w:szCs w:val="18"/>
          </w:rPr>
          <w:t xml:space="preserve"> </w:t>
        </w:r>
        <w:proofErr w:type="spellStart"/>
        <w:r>
          <w:rPr>
            <w:color w:val="FFFFFF"/>
            <w:sz w:val="18"/>
            <w:szCs w:val="18"/>
          </w:rPr>
          <w:t>kubeadm</w:t>
        </w:r>
        <w:proofErr w:type="spellEnd"/>
        <w:r>
          <w:rPr>
            <w:color w:val="FFFFFF"/>
            <w:sz w:val="18"/>
            <w:szCs w:val="18"/>
          </w:rPr>
          <w:t xml:space="preserve"> </w:t>
        </w:r>
        <w:proofErr w:type="spellStart"/>
        <w:r>
          <w:rPr>
            <w:color w:val="FFFFFF"/>
            <w:sz w:val="18"/>
            <w:szCs w:val="18"/>
          </w:rPr>
          <w:t>docker</w:t>
        </w:r>
        <w:proofErr w:type="spellEnd"/>
        <w:r>
          <w:rPr>
            <w:color w:val="FFFFFF"/>
            <w:sz w:val="18"/>
            <w:szCs w:val="18"/>
          </w:rPr>
          <w:t xml:space="preserve"> -y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228" w:author="Unknown"/>
          <w:color w:val="FFFFFF"/>
          <w:sz w:val="18"/>
          <w:szCs w:val="18"/>
        </w:rPr>
      </w:pPr>
      <w:ins w:id="229" w:author="Unknown">
        <w:r>
          <w:rPr>
            <w:color w:val="FFFFFF"/>
            <w:sz w:val="18"/>
            <w:szCs w:val="18"/>
          </w:rPr>
          <w:t>[root@worker-node2 ~]# yum</w:t>
        </w:r>
        <w:proofErr w:type="gramStart"/>
        <w:r>
          <w:rPr>
            <w:color w:val="FFFFFF"/>
            <w:sz w:val="18"/>
            <w:szCs w:val="18"/>
          </w:rPr>
          <w:t>  install</w:t>
        </w:r>
        <w:proofErr w:type="gramEnd"/>
        <w:r>
          <w:rPr>
            <w:color w:val="FFFFFF"/>
            <w:sz w:val="18"/>
            <w:szCs w:val="18"/>
          </w:rPr>
          <w:t xml:space="preserve"> </w:t>
        </w:r>
        <w:proofErr w:type="spellStart"/>
        <w:r>
          <w:rPr>
            <w:color w:val="FFFFFF"/>
            <w:sz w:val="18"/>
            <w:szCs w:val="18"/>
          </w:rPr>
          <w:t>kubeadm</w:t>
        </w:r>
        <w:proofErr w:type="spellEnd"/>
        <w:r>
          <w:rPr>
            <w:color w:val="FFFFFF"/>
            <w:sz w:val="18"/>
            <w:szCs w:val="18"/>
          </w:rPr>
          <w:t xml:space="preserve"> </w:t>
        </w:r>
        <w:proofErr w:type="spellStart"/>
        <w:r>
          <w:rPr>
            <w:color w:val="FFFFFF"/>
            <w:sz w:val="18"/>
            <w:szCs w:val="18"/>
          </w:rPr>
          <w:t>docker</w:t>
        </w:r>
        <w:proofErr w:type="spellEnd"/>
        <w:r>
          <w:rPr>
            <w:color w:val="FFFFFF"/>
            <w:sz w:val="18"/>
            <w:szCs w:val="18"/>
          </w:rPr>
          <w:t xml:space="preserve"> -y</w:t>
        </w:r>
      </w:ins>
    </w:p>
    <w:p w:rsidR="0047738C" w:rsidRDefault="0047738C" w:rsidP="0047738C">
      <w:pPr>
        <w:pStyle w:val="NormalWeb"/>
        <w:shd w:val="clear" w:color="auto" w:fill="FFFFFF"/>
        <w:spacing w:before="0" w:beforeAutospacing="0" w:after="240" w:afterAutospacing="0" w:line="336" w:lineRule="atLeast"/>
        <w:textAlignment w:val="baseline"/>
        <w:rPr>
          <w:ins w:id="230" w:author="Unknown"/>
          <w:rFonts w:ascii="Georgia" w:hAnsi="Georgia"/>
          <w:color w:val="000000"/>
        </w:rPr>
      </w:pPr>
      <w:ins w:id="231" w:author="Unknown">
        <w:r>
          <w:rPr>
            <w:rFonts w:ascii="Georgia" w:hAnsi="Georgia"/>
            <w:color w:val="000000"/>
          </w:rPr>
          <w:t xml:space="preserve">Start and enable </w:t>
        </w:r>
        <w:proofErr w:type="spellStart"/>
        <w:r>
          <w:rPr>
            <w:rFonts w:ascii="Georgia" w:hAnsi="Georgia"/>
            <w:color w:val="000000"/>
          </w:rPr>
          <w:t>docker</w:t>
        </w:r>
        <w:proofErr w:type="spellEnd"/>
        <w:r>
          <w:rPr>
            <w:rFonts w:ascii="Georgia" w:hAnsi="Georgia"/>
            <w:color w:val="000000"/>
          </w:rPr>
          <w:t xml:space="preserve"> service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232" w:author="Unknown"/>
          <w:color w:val="FFFFFF"/>
          <w:sz w:val="18"/>
          <w:szCs w:val="18"/>
        </w:rPr>
      </w:pPr>
      <w:ins w:id="233" w:author="Unknown">
        <w:r>
          <w:rPr>
            <w:color w:val="FFFFFF"/>
            <w:sz w:val="18"/>
            <w:szCs w:val="18"/>
          </w:rPr>
          <w:t xml:space="preserve">[root@worker-node1 ~]# </w:t>
        </w:r>
        <w:proofErr w:type="spellStart"/>
        <w:proofErr w:type="gramStart"/>
        <w:r>
          <w:rPr>
            <w:color w:val="FFFFFF"/>
            <w:sz w:val="18"/>
            <w:szCs w:val="18"/>
          </w:rPr>
          <w:t>systemctl</w:t>
        </w:r>
        <w:proofErr w:type="spellEnd"/>
        <w:proofErr w:type="gramEnd"/>
        <w:r>
          <w:rPr>
            <w:color w:val="FFFFFF"/>
            <w:sz w:val="18"/>
            <w:szCs w:val="18"/>
          </w:rPr>
          <w:t xml:space="preserve"> restart </w:t>
        </w:r>
        <w:proofErr w:type="spellStart"/>
        <w:r>
          <w:rPr>
            <w:color w:val="FFFFFF"/>
            <w:sz w:val="18"/>
            <w:szCs w:val="18"/>
          </w:rPr>
          <w:t>docker</w:t>
        </w:r>
        <w:proofErr w:type="spellEnd"/>
        <w:r>
          <w:rPr>
            <w:color w:val="FFFFFF"/>
            <w:sz w:val="18"/>
            <w:szCs w:val="18"/>
          </w:rPr>
          <w:t xml:space="preserve"> &amp;&amp; </w:t>
        </w:r>
        <w:proofErr w:type="spellStart"/>
        <w:r>
          <w:rPr>
            <w:color w:val="FFFFFF"/>
            <w:sz w:val="18"/>
            <w:szCs w:val="18"/>
          </w:rPr>
          <w:t>systemctl</w:t>
        </w:r>
        <w:proofErr w:type="spellEnd"/>
        <w:r>
          <w:rPr>
            <w:color w:val="FFFFFF"/>
            <w:sz w:val="18"/>
            <w:szCs w:val="18"/>
          </w:rPr>
          <w:t xml:space="preserve"> enable </w:t>
        </w:r>
        <w:proofErr w:type="spellStart"/>
        <w:r>
          <w:rPr>
            <w:color w:val="FFFFFF"/>
            <w:sz w:val="18"/>
            <w:szCs w:val="18"/>
          </w:rPr>
          <w:t>docker</w:t>
        </w:r>
        <w:proofErr w:type="spellEnd"/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234" w:author="Unknown"/>
          <w:color w:val="FFFFFF"/>
          <w:sz w:val="18"/>
          <w:szCs w:val="18"/>
        </w:rPr>
      </w:pPr>
      <w:ins w:id="235" w:author="Unknown">
        <w:r>
          <w:rPr>
            <w:color w:val="FFFFFF"/>
            <w:sz w:val="18"/>
            <w:szCs w:val="18"/>
          </w:rPr>
          <w:t xml:space="preserve">[root@worker-node2 ~]# </w:t>
        </w:r>
        <w:proofErr w:type="spellStart"/>
        <w:proofErr w:type="gramStart"/>
        <w:r>
          <w:rPr>
            <w:color w:val="FFFFFF"/>
            <w:sz w:val="18"/>
            <w:szCs w:val="18"/>
          </w:rPr>
          <w:t>systemctl</w:t>
        </w:r>
        <w:proofErr w:type="spellEnd"/>
        <w:proofErr w:type="gramEnd"/>
        <w:r>
          <w:rPr>
            <w:color w:val="FFFFFF"/>
            <w:sz w:val="18"/>
            <w:szCs w:val="18"/>
          </w:rPr>
          <w:t xml:space="preserve"> restart </w:t>
        </w:r>
        <w:proofErr w:type="spellStart"/>
        <w:r>
          <w:rPr>
            <w:color w:val="FFFFFF"/>
            <w:sz w:val="18"/>
            <w:szCs w:val="18"/>
          </w:rPr>
          <w:t>docker</w:t>
        </w:r>
        <w:proofErr w:type="spellEnd"/>
        <w:r>
          <w:rPr>
            <w:color w:val="FFFFFF"/>
            <w:sz w:val="18"/>
            <w:szCs w:val="18"/>
          </w:rPr>
          <w:t xml:space="preserve"> &amp;&amp; </w:t>
        </w:r>
        <w:proofErr w:type="spellStart"/>
        <w:r>
          <w:rPr>
            <w:color w:val="FFFFFF"/>
            <w:sz w:val="18"/>
            <w:szCs w:val="18"/>
          </w:rPr>
          <w:t>systemctl</w:t>
        </w:r>
        <w:proofErr w:type="spellEnd"/>
        <w:r>
          <w:rPr>
            <w:color w:val="FFFFFF"/>
            <w:sz w:val="18"/>
            <w:szCs w:val="18"/>
          </w:rPr>
          <w:t xml:space="preserve"> enable </w:t>
        </w:r>
        <w:proofErr w:type="spellStart"/>
        <w:r>
          <w:rPr>
            <w:color w:val="FFFFFF"/>
            <w:sz w:val="18"/>
            <w:szCs w:val="18"/>
          </w:rPr>
          <w:t>docker</w:t>
        </w:r>
        <w:proofErr w:type="spellEnd"/>
      </w:ins>
    </w:p>
    <w:p w:rsidR="0047738C" w:rsidRDefault="0047738C" w:rsidP="0047738C">
      <w:pPr>
        <w:pStyle w:val="Heading4"/>
        <w:shd w:val="clear" w:color="auto" w:fill="FFFFFF"/>
        <w:spacing w:before="0" w:beforeAutospacing="0" w:after="0" w:afterAutospacing="0" w:line="312" w:lineRule="atLeast"/>
        <w:textAlignment w:val="baseline"/>
        <w:rPr>
          <w:ins w:id="236" w:author="Unknown"/>
          <w:rFonts w:ascii="inherit" w:hAnsi="inherit"/>
          <w:b w:val="0"/>
          <w:bCs w:val="0"/>
          <w:color w:val="155C8E"/>
          <w:spacing w:val="-5"/>
          <w:sz w:val="36"/>
          <w:szCs w:val="36"/>
        </w:rPr>
      </w:pPr>
      <w:ins w:id="237" w:author="Unknown">
        <w:r>
          <w:rPr>
            <w:rFonts w:ascii="inherit" w:hAnsi="inherit"/>
            <w:b w:val="0"/>
            <w:bCs w:val="0"/>
            <w:color w:val="800080"/>
            <w:spacing w:val="-5"/>
            <w:sz w:val="36"/>
            <w:szCs w:val="36"/>
            <w:bdr w:val="none" w:sz="0" w:space="0" w:color="auto" w:frame="1"/>
          </w:rPr>
          <w:lastRenderedPageBreak/>
          <w:t xml:space="preserve">Step 4: Now </w:t>
        </w:r>
        <w:proofErr w:type="gramStart"/>
        <w:r>
          <w:rPr>
            <w:rFonts w:ascii="inherit" w:hAnsi="inherit"/>
            <w:b w:val="0"/>
            <w:bCs w:val="0"/>
            <w:color w:val="800080"/>
            <w:spacing w:val="-5"/>
            <w:sz w:val="36"/>
            <w:szCs w:val="36"/>
            <w:bdr w:val="none" w:sz="0" w:space="0" w:color="auto" w:frame="1"/>
          </w:rPr>
          <w:t>Join</w:t>
        </w:r>
        <w:proofErr w:type="gramEnd"/>
        <w:r>
          <w:rPr>
            <w:rFonts w:ascii="inherit" w:hAnsi="inherit"/>
            <w:b w:val="0"/>
            <w:bCs w:val="0"/>
            <w:color w:val="800080"/>
            <w:spacing w:val="-5"/>
            <w:sz w:val="36"/>
            <w:szCs w:val="36"/>
            <w:bdr w:val="none" w:sz="0" w:space="0" w:color="auto" w:frame="1"/>
          </w:rPr>
          <w:t xml:space="preserve"> worker nodes to master node</w:t>
        </w:r>
      </w:ins>
    </w:p>
    <w:p w:rsidR="0047738C" w:rsidRDefault="0047738C" w:rsidP="0047738C">
      <w:pPr>
        <w:pStyle w:val="NormalWeb"/>
        <w:shd w:val="clear" w:color="auto" w:fill="FFFFFF"/>
        <w:spacing w:before="0" w:beforeAutospacing="0" w:after="240" w:afterAutospacing="0" w:line="336" w:lineRule="atLeast"/>
        <w:textAlignment w:val="baseline"/>
        <w:rPr>
          <w:ins w:id="238" w:author="Unknown"/>
          <w:rFonts w:ascii="Georgia" w:hAnsi="Georgia"/>
          <w:color w:val="000000"/>
        </w:rPr>
      </w:pPr>
      <w:ins w:id="239" w:author="Unknown">
        <w:r>
          <w:rPr>
            <w:rFonts w:ascii="Georgia" w:hAnsi="Georgia"/>
            <w:color w:val="000000"/>
          </w:rPr>
          <w:t xml:space="preserve">To join worker nodes to Master node, a token is required. Whenever </w:t>
        </w:r>
        <w:proofErr w:type="spellStart"/>
        <w:r>
          <w:rPr>
            <w:rFonts w:ascii="Georgia" w:hAnsi="Georgia"/>
            <w:color w:val="000000"/>
          </w:rPr>
          <w:t>kubernetes</w:t>
        </w:r>
        <w:proofErr w:type="spellEnd"/>
        <w:r>
          <w:rPr>
            <w:rFonts w:ascii="Georgia" w:hAnsi="Georgia"/>
            <w:color w:val="000000"/>
          </w:rPr>
          <w:t xml:space="preserve"> master </w:t>
        </w:r>
        <w:proofErr w:type="gramStart"/>
        <w:r>
          <w:rPr>
            <w:rFonts w:ascii="Georgia" w:hAnsi="Georgia"/>
            <w:color w:val="000000"/>
          </w:rPr>
          <w:t>initialized ,</w:t>
        </w:r>
        <w:proofErr w:type="gramEnd"/>
        <w:r>
          <w:rPr>
            <w:rFonts w:ascii="Georgia" w:hAnsi="Georgia"/>
            <w:color w:val="000000"/>
          </w:rPr>
          <w:t xml:space="preserve"> then in the output we get command and token.  Copy that command and run on both nodes.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240" w:author="Unknown"/>
          <w:color w:val="FFFFFF"/>
          <w:sz w:val="18"/>
          <w:szCs w:val="18"/>
        </w:rPr>
      </w:pPr>
      <w:ins w:id="241" w:author="Unknown">
        <w:r>
          <w:rPr>
            <w:color w:val="FFFFFF"/>
            <w:sz w:val="18"/>
            <w:szCs w:val="18"/>
          </w:rPr>
          <w:t xml:space="preserve">[root@worker-node1 ~]# </w:t>
        </w:r>
        <w:proofErr w:type="spellStart"/>
        <w:proofErr w:type="gramStart"/>
        <w:r>
          <w:rPr>
            <w:color w:val="FFFFFF"/>
            <w:sz w:val="18"/>
            <w:szCs w:val="18"/>
          </w:rPr>
          <w:t>kubeadm</w:t>
        </w:r>
        <w:proofErr w:type="spellEnd"/>
        <w:proofErr w:type="gramEnd"/>
        <w:r>
          <w:rPr>
            <w:color w:val="FFFFFF"/>
            <w:sz w:val="18"/>
            <w:szCs w:val="18"/>
          </w:rPr>
          <w:t xml:space="preserve"> join --token a3bd48.1bc42347c3b35851 192.168.1.30:6443</w:t>
        </w:r>
      </w:ins>
    </w:p>
    <w:p w:rsidR="0047738C" w:rsidRDefault="0047738C" w:rsidP="0047738C">
      <w:pPr>
        <w:pStyle w:val="NormalWeb"/>
        <w:shd w:val="clear" w:color="auto" w:fill="FFFFFF"/>
        <w:spacing w:before="0" w:beforeAutospacing="0" w:after="240" w:afterAutospacing="0" w:line="336" w:lineRule="atLeast"/>
        <w:textAlignment w:val="baseline"/>
        <w:rPr>
          <w:ins w:id="242" w:author="Unknown"/>
          <w:rFonts w:ascii="Georgia" w:hAnsi="Georgia"/>
          <w:color w:val="000000"/>
        </w:rPr>
      </w:pPr>
      <w:ins w:id="243" w:author="Unknown">
        <w:r>
          <w:rPr>
            <w:rFonts w:ascii="Georgia" w:hAnsi="Georgia"/>
            <w:color w:val="000000"/>
          </w:rPr>
          <w:t>Output of above command would be something like below</w:t>
        </w:r>
      </w:ins>
    </w:p>
    <w:p w:rsidR="0047738C" w:rsidRDefault="0047738C" w:rsidP="0047738C">
      <w:pPr>
        <w:pStyle w:val="NormalWeb"/>
        <w:shd w:val="clear" w:color="auto" w:fill="FFFFFF"/>
        <w:spacing w:before="0" w:beforeAutospacing="0" w:after="0" w:afterAutospacing="0" w:line="336" w:lineRule="atLeast"/>
        <w:textAlignment w:val="baseline"/>
        <w:rPr>
          <w:ins w:id="244" w:author="Unknown"/>
          <w:rFonts w:ascii="Georgia" w:hAnsi="Georgia"/>
          <w:color w:val="000000"/>
        </w:rPr>
      </w:pPr>
      <w:r>
        <w:rPr>
          <w:rFonts w:ascii="Georgia" w:hAnsi="Georgia"/>
          <w:noProof/>
          <w:color w:val="155C8E"/>
          <w:bdr w:val="none" w:sz="0" w:space="0" w:color="auto" w:frame="1"/>
        </w:rPr>
        <w:drawing>
          <wp:inline distT="0" distB="0" distL="0" distR="0">
            <wp:extent cx="8924925" cy="2893628"/>
            <wp:effectExtent l="19050" t="0" r="9525" b="0"/>
            <wp:docPr id="4" name="Picture 4" descr="kubeadm-node1">
              <a:hlinkClick xmlns:a="http://schemas.openxmlformats.org/drawingml/2006/main" r:id="rId18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ubeadm-node1">
                      <a:hlinkClick r:id="rId18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4925" cy="2893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245" w:author="Unknown"/>
          <w:color w:val="FFFFFF"/>
          <w:sz w:val="18"/>
          <w:szCs w:val="18"/>
        </w:rPr>
      </w:pPr>
      <w:ins w:id="246" w:author="Unknown">
        <w:r>
          <w:rPr>
            <w:color w:val="FFFFFF"/>
            <w:sz w:val="18"/>
            <w:szCs w:val="18"/>
          </w:rPr>
          <w:t xml:space="preserve">[root@worker-node2 ~]# </w:t>
        </w:r>
        <w:proofErr w:type="spellStart"/>
        <w:proofErr w:type="gramStart"/>
        <w:r>
          <w:rPr>
            <w:color w:val="FFFFFF"/>
            <w:sz w:val="18"/>
            <w:szCs w:val="18"/>
          </w:rPr>
          <w:t>kubeadm</w:t>
        </w:r>
        <w:proofErr w:type="spellEnd"/>
        <w:proofErr w:type="gramEnd"/>
        <w:r>
          <w:rPr>
            <w:color w:val="FFFFFF"/>
            <w:sz w:val="18"/>
            <w:szCs w:val="18"/>
          </w:rPr>
          <w:t xml:space="preserve"> join --token a3bd48.1bc42347c3b35851 192.168.1.30:6443</w:t>
        </w:r>
      </w:ins>
    </w:p>
    <w:p w:rsidR="0047738C" w:rsidRDefault="0047738C" w:rsidP="0047738C">
      <w:pPr>
        <w:pStyle w:val="NormalWeb"/>
        <w:shd w:val="clear" w:color="auto" w:fill="FFFFFF"/>
        <w:spacing w:before="0" w:beforeAutospacing="0" w:after="240" w:afterAutospacing="0" w:line="336" w:lineRule="atLeast"/>
        <w:textAlignment w:val="baseline"/>
        <w:rPr>
          <w:ins w:id="247" w:author="Unknown"/>
          <w:rFonts w:ascii="Georgia" w:hAnsi="Georgia"/>
          <w:color w:val="000000"/>
        </w:rPr>
      </w:pPr>
      <w:ins w:id="248" w:author="Unknown">
        <w:r>
          <w:rPr>
            <w:rFonts w:ascii="Georgia" w:hAnsi="Georgia"/>
            <w:color w:val="000000"/>
          </w:rPr>
          <w:t>Output would be something like below</w:t>
        </w:r>
      </w:ins>
    </w:p>
    <w:p w:rsidR="0047738C" w:rsidRDefault="0047738C" w:rsidP="0047738C">
      <w:pPr>
        <w:pStyle w:val="NormalWeb"/>
        <w:shd w:val="clear" w:color="auto" w:fill="FFFFFF"/>
        <w:spacing w:before="0" w:beforeAutospacing="0" w:after="0" w:afterAutospacing="0" w:line="336" w:lineRule="atLeast"/>
        <w:textAlignment w:val="baseline"/>
        <w:rPr>
          <w:ins w:id="249" w:author="Unknown"/>
          <w:rFonts w:ascii="Georgia" w:hAnsi="Georgia"/>
          <w:color w:val="000000"/>
        </w:rPr>
      </w:pPr>
      <w:r>
        <w:rPr>
          <w:rFonts w:ascii="Georgia" w:hAnsi="Georgia"/>
          <w:noProof/>
          <w:color w:val="155C8E"/>
          <w:bdr w:val="none" w:sz="0" w:space="0" w:color="auto" w:frame="1"/>
        </w:rPr>
        <w:lastRenderedPageBreak/>
        <w:drawing>
          <wp:inline distT="0" distB="0" distL="0" distR="0">
            <wp:extent cx="9753600" cy="3124200"/>
            <wp:effectExtent l="19050" t="0" r="0" b="0"/>
            <wp:docPr id="5" name="Picture 5" descr="kubeadm-join-node2">
              <a:hlinkClick xmlns:a="http://schemas.openxmlformats.org/drawingml/2006/main" r:id="rId20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ubeadm-join-node2">
                      <a:hlinkClick r:id="rId20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38C" w:rsidRDefault="0047738C" w:rsidP="0047738C">
      <w:pPr>
        <w:pStyle w:val="NormalWeb"/>
        <w:shd w:val="clear" w:color="auto" w:fill="FFFFFF"/>
        <w:spacing w:before="0" w:beforeAutospacing="0" w:after="240" w:afterAutospacing="0" w:line="336" w:lineRule="atLeast"/>
        <w:textAlignment w:val="baseline"/>
        <w:rPr>
          <w:ins w:id="250" w:author="Unknown"/>
          <w:rFonts w:ascii="Georgia" w:hAnsi="Georgia"/>
          <w:color w:val="000000"/>
        </w:rPr>
      </w:pPr>
      <w:ins w:id="251" w:author="Unknown">
        <w:r>
          <w:rPr>
            <w:rFonts w:ascii="Georgia" w:hAnsi="Georgia"/>
            <w:color w:val="000000"/>
          </w:rPr>
          <w:t xml:space="preserve">Now verify Nodes status from master node using </w:t>
        </w:r>
        <w:proofErr w:type="spellStart"/>
        <w:r>
          <w:rPr>
            <w:rFonts w:ascii="Georgia" w:hAnsi="Georgia"/>
            <w:color w:val="000000"/>
          </w:rPr>
          <w:t>kubectl</w:t>
        </w:r>
        <w:proofErr w:type="spellEnd"/>
        <w:r>
          <w:rPr>
            <w:rFonts w:ascii="Georgia" w:hAnsi="Georgia"/>
            <w:color w:val="000000"/>
          </w:rPr>
          <w:t xml:space="preserve"> command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252" w:author="Unknown"/>
          <w:color w:val="FFFFFF"/>
          <w:sz w:val="18"/>
          <w:szCs w:val="18"/>
        </w:rPr>
      </w:pPr>
      <w:ins w:id="253" w:author="Unknown">
        <w:r>
          <w:rPr>
            <w:color w:val="FFFFFF"/>
            <w:sz w:val="18"/>
            <w:szCs w:val="18"/>
          </w:rPr>
          <w:t xml:space="preserve">[root@k8s-master ~]# </w:t>
        </w:r>
        <w:proofErr w:type="spellStart"/>
        <w:proofErr w:type="gramStart"/>
        <w:r>
          <w:rPr>
            <w:color w:val="FFFFFF"/>
            <w:sz w:val="18"/>
            <w:szCs w:val="18"/>
          </w:rPr>
          <w:t>kubectl</w:t>
        </w:r>
        <w:proofErr w:type="spellEnd"/>
        <w:proofErr w:type="gramEnd"/>
        <w:r>
          <w:rPr>
            <w:color w:val="FFFFFF"/>
            <w:sz w:val="18"/>
            <w:szCs w:val="18"/>
          </w:rPr>
          <w:t xml:space="preserve"> get nodes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254" w:author="Unknown"/>
          <w:color w:val="FFFFFF"/>
          <w:sz w:val="18"/>
          <w:szCs w:val="18"/>
        </w:rPr>
      </w:pPr>
      <w:ins w:id="255" w:author="Unknown">
        <w:r>
          <w:rPr>
            <w:color w:val="FFFFFF"/>
            <w:sz w:val="18"/>
            <w:szCs w:val="18"/>
          </w:rPr>
          <w:t>NAME           STATUS    AGE       VERSION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256" w:author="Unknown"/>
          <w:color w:val="FFFFFF"/>
          <w:sz w:val="18"/>
          <w:szCs w:val="18"/>
        </w:rPr>
      </w:pPr>
      <w:proofErr w:type="gramStart"/>
      <w:ins w:id="257" w:author="Unknown">
        <w:r>
          <w:rPr>
            <w:color w:val="FFFFFF"/>
            <w:sz w:val="18"/>
            <w:szCs w:val="18"/>
          </w:rPr>
          <w:t>k8s-master</w:t>
        </w:r>
        <w:proofErr w:type="gramEnd"/>
        <w:r>
          <w:rPr>
            <w:color w:val="FFFFFF"/>
            <w:sz w:val="18"/>
            <w:szCs w:val="18"/>
          </w:rPr>
          <w:t>     Ready     2h        v1.7.5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258" w:author="Unknown"/>
          <w:color w:val="FFFFFF"/>
          <w:sz w:val="18"/>
          <w:szCs w:val="18"/>
        </w:rPr>
      </w:pPr>
      <w:proofErr w:type="gramStart"/>
      <w:ins w:id="259" w:author="Unknown">
        <w:r>
          <w:rPr>
            <w:color w:val="FFFFFF"/>
            <w:sz w:val="18"/>
            <w:szCs w:val="18"/>
          </w:rPr>
          <w:t>worker-node1</w:t>
        </w:r>
        <w:proofErr w:type="gramEnd"/>
        <w:r>
          <w:rPr>
            <w:color w:val="FFFFFF"/>
            <w:sz w:val="18"/>
            <w:szCs w:val="18"/>
          </w:rPr>
          <w:t>   Ready     20m       v1.7.5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260" w:author="Unknown"/>
          <w:color w:val="FFFFFF"/>
          <w:sz w:val="18"/>
          <w:szCs w:val="18"/>
        </w:rPr>
      </w:pPr>
      <w:proofErr w:type="gramStart"/>
      <w:ins w:id="261" w:author="Unknown">
        <w:r>
          <w:rPr>
            <w:color w:val="FFFFFF"/>
            <w:sz w:val="18"/>
            <w:szCs w:val="18"/>
          </w:rPr>
          <w:t>worker-node2</w:t>
        </w:r>
        <w:proofErr w:type="gramEnd"/>
        <w:r>
          <w:rPr>
            <w:color w:val="FFFFFF"/>
            <w:sz w:val="18"/>
            <w:szCs w:val="18"/>
          </w:rPr>
          <w:t>   Ready     18m       v1.7.5</w:t>
        </w:r>
      </w:ins>
    </w:p>
    <w:p w:rsidR="0047738C" w:rsidRDefault="0047738C" w:rsidP="0047738C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ins w:id="262" w:author="Unknown"/>
          <w:color w:val="FFFFFF"/>
          <w:sz w:val="18"/>
          <w:szCs w:val="18"/>
        </w:rPr>
      </w:pPr>
      <w:ins w:id="263" w:author="Unknown">
        <w:r>
          <w:rPr>
            <w:color w:val="FFFFFF"/>
            <w:sz w:val="18"/>
            <w:szCs w:val="18"/>
          </w:rPr>
          <w:t>[root@k8s-master ~]#</w:t>
        </w:r>
      </w:ins>
    </w:p>
    <w:p w:rsidR="0047738C" w:rsidRDefault="0047738C" w:rsidP="0047738C">
      <w:pPr>
        <w:pStyle w:val="NormalWeb"/>
        <w:shd w:val="clear" w:color="auto" w:fill="FFFFFF"/>
        <w:spacing w:before="0" w:beforeAutospacing="0" w:after="240" w:afterAutospacing="0" w:line="336" w:lineRule="atLeast"/>
        <w:textAlignment w:val="baseline"/>
        <w:rPr>
          <w:ins w:id="264" w:author="Unknown"/>
          <w:rFonts w:ascii="Georgia" w:hAnsi="Georgia"/>
          <w:color w:val="000000"/>
        </w:rPr>
      </w:pPr>
      <w:ins w:id="265" w:author="Unknown">
        <w:r>
          <w:rPr>
            <w:rFonts w:ascii="Georgia" w:hAnsi="Georgia"/>
            <w:color w:val="000000"/>
          </w:rPr>
          <w:t xml:space="preserve">As we can see master and worker nodes are in ready status. This concludes that </w:t>
        </w:r>
        <w:proofErr w:type="spellStart"/>
        <w:r>
          <w:rPr>
            <w:rFonts w:ascii="Georgia" w:hAnsi="Georgia"/>
            <w:color w:val="000000"/>
          </w:rPr>
          <w:t>kubernetes</w:t>
        </w:r>
        <w:proofErr w:type="spellEnd"/>
        <w:r>
          <w:rPr>
            <w:rFonts w:ascii="Georgia" w:hAnsi="Georgia"/>
            <w:color w:val="000000"/>
          </w:rPr>
          <w:t xml:space="preserve"> 1.7 has been installed successfully and also we have successfully joined two worker nodes.  Now we can create pods and services.</w:t>
        </w:r>
      </w:ins>
    </w:p>
    <w:p w:rsidR="0047738C" w:rsidRDefault="00154025" w:rsidP="00FC2A42">
      <w:r>
        <w:tab/>
      </w:r>
      <w:r>
        <w:tab/>
      </w:r>
      <w:r>
        <w:tab/>
      </w:r>
      <w:r>
        <w:tab/>
      </w:r>
      <w:r>
        <w:tab/>
      </w:r>
    </w:p>
    <w:p w:rsidR="0047738C" w:rsidRDefault="0047738C" w:rsidP="00FC2A42"/>
    <w:p w:rsidR="0047738C" w:rsidRDefault="0047738C" w:rsidP="00FC2A42"/>
    <w:sectPr w:rsidR="0047738C" w:rsidSect="00BC04B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DEF" w:rsidRDefault="00FA1DEF" w:rsidP="00471E16">
      <w:pPr>
        <w:spacing w:after="0" w:line="240" w:lineRule="auto"/>
      </w:pPr>
      <w:r>
        <w:separator/>
      </w:r>
    </w:p>
  </w:endnote>
  <w:endnote w:type="continuationSeparator" w:id="0">
    <w:p w:rsidR="00FA1DEF" w:rsidRDefault="00FA1DEF" w:rsidP="00471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ntAwesome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E16" w:rsidRDefault="00471E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E16" w:rsidRDefault="00471E1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E16" w:rsidRDefault="00471E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DEF" w:rsidRDefault="00FA1DEF" w:rsidP="00471E16">
      <w:pPr>
        <w:spacing w:after="0" w:line="240" w:lineRule="auto"/>
      </w:pPr>
      <w:r>
        <w:separator/>
      </w:r>
    </w:p>
  </w:footnote>
  <w:footnote w:type="continuationSeparator" w:id="0">
    <w:p w:rsidR="00FA1DEF" w:rsidRDefault="00FA1DEF" w:rsidP="00471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E16" w:rsidRDefault="00471E1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E16" w:rsidRDefault="00471E1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E16" w:rsidRDefault="00471E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B5667"/>
    <w:multiLevelType w:val="multilevel"/>
    <w:tmpl w:val="E7E0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730FD2"/>
    <w:multiLevelType w:val="multilevel"/>
    <w:tmpl w:val="28EA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387D35"/>
    <w:multiLevelType w:val="multilevel"/>
    <w:tmpl w:val="3E0A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3D225F"/>
    <w:multiLevelType w:val="multilevel"/>
    <w:tmpl w:val="7DA2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2F4DEC"/>
    <w:multiLevelType w:val="multilevel"/>
    <w:tmpl w:val="3D64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E811AA"/>
    <w:multiLevelType w:val="multilevel"/>
    <w:tmpl w:val="98DE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365461"/>
    <w:multiLevelType w:val="multilevel"/>
    <w:tmpl w:val="C24E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2251C1"/>
    <w:multiLevelType w:val="multilevel"/>
    <w:tmpl w:val="4BB4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22027"/>
    <w:rsid w:val="000139A5"/>
    <w:rsid w:val="00052262"/>
    <w:rsid w:val="000841C6"/>
    <w:rsid w:val="00087F70"/>
    <w:rsid w:val="00095271"/>
    <w:rsid w:val="000B51F3"/>
    <w:rsid w:val="000D220A"/>
    <w:rsid w:val="000E739E"/>
    <w:rsid w:val="000F749A"/>
    <w:rsid w:val="00100D07"/>
    <w:rsid w:val="00111A42"/>
    <w:rsid w:val="00146805"/>
    <w:rsid w:val="001474D1"/>
    <w:rsid w:val="00154025"/>
    <w:rsid w:val="00171308"/>
    <w:rsid w:val="001A0F15"/>
    <w:rsid w:val="001A10F8"/>
    <w:rsid w:val="001C7142"/>
    <w:rsid w:val="001D6DA2"/>
    <w:rsid w:val="00214673"/>
    <w:rsid w:val="00233337"/>
    <w:rsid w:val="002625E1"/>
    <w:rsid w:val="00265A93"/>
    <w:rsid w:val="002729C0"/>
    <w:rsid w:val="00272B5A"/>
    <w:rsid w:val="002A4730"/>
    <w:rsid w:val="002B55FD"/>
    <w:rsid w:val="002D1C60"/>
    <w:rsid w:val="002D4CE7"/>
    <w:rsid w:val="002F149E"/>
    <w:rsid w:val="002F6A5C"/>
    <w:rsid w:val="002F7C8C"/>
    <w:rsid w:val="00341BA2"/>
    <w:rsid w:val="00357DFA"/>
    <w:rsid w:val="003B239C"/>
    <w:rsid w:val="003C22EF"/>
    <w:rsid w:val="003F58CB"/>
    <w:rsid w:val="004633B6"/>
    <w:rsid w:val="00471E16"/>
    <w:rsid w:val="0047738C"/>
    <w:rsid w:val="004C1797"/>
    <w:rsid w:val="005074D6"/>
    <w:rsid w:val="0051018C"/>
    <w:rsid w:val="005B513D"/>
    <w:rsid w:val="005B6EFF"/>
    <w:rsid w:val="005C2720"/>
    <w:rsid w:val="005D02ED"/>
    <w:rsid w:val="005D62F4"/>
    <w:rsid w:val="00620683"/>
    <w:rsid w:val="00627538"/>
    <w:rsid w:val="006402B4"/>
    <w:rsid w:val="00643F8C"/>
    <w:rsid w:val="00646977"/>
    <w:rsid w:val="00661BF1"/>
    <w:rsid w:val="006646FF"/>
    <w:rsid w:val="00685F63"/>
    <w:rsid w:val="00690B5B"/>
    <w:rsid w:val="00696D72"/>
    <w:rsid w:val="006C6127"/>
    <w:rsid w:val="00722027"/>
    <w:rsid w:val="00735D0D"/>
    <w:rsid w:val="00773988"/>
    <w:rsid w:val="00782341"/>
    <w:rsid w:val="007A5355"/>
    <w:rsid w:val="007C30D1"/>
    <w:rsid w:val="00800147"/>
    <w:rsid w:val="008006E5"/>
    <w:rsid w:val="0083431D"/>
    <w:rsid w:val="008727CB"/>
    <w:rsid w:val="008770C2"/>
    <w:rsid w:val="00885CA1"/>
    <w:rsid w:val="00885F19"/>
    <w:rsid w:val="008C3F90"/>
    <w:rsid w:val="008D538B"/>
    <w:rsid w:val="008E0DDE"/>
    <w:rsid w:val="008E3E6A"/>
    <w:rsid w:val="008F3729"/>
    <w:rsid w:val="008F5FCF"/>
    <w:rsid w:val="008F7503"/>
    <w:rsid w:val="00916E0B"/>
    <w:rsid w:val="009272C6"/>
    <w:rsid w:val="00956FA4"/>
    <w:rsid w:val="00965F89"/>
    <w:rsid w:val="00971430"/>
    <w:rsid w:val="009A4D7F"/>
    <w:rsid w:val="009D3B74"/>
    <w:rsid w:val="009F122B"/>
    <w:rsid w:val="009F624D"/>
    <w:rsid w:val="00A01E9F"/>
    <w:rsid w:val="00A15CC5"/>
    <w:rsid w:val="00A35A12"/>
    <w:rsid w:val="00A5115C"/>
    <w:rsid w:val="00AA2F54"/>
    <w:rsid w:val="00AA3D02"/>
    <w:rsid w:val="00AD6544"/>
    <w:rsid w:val="00AE02F3"/>
    <w:rsid w:val="00B15594"/>
    <w:rsid w:val="00B513ED"/>
    <w:rsid w:val="00B541BA"/>
    <w:rsid w:val="00B817B3"/>
    <w:rsid w:val="00BA16E4"/>
    <w:rsid w:val="00BA196E"/>
    <w:rsid w:val="00BC04BF"/>
    <w:rsid w:val="00BF3E21"/>
    <w:rsid w:val="00C15367"/>
    <w:rsid w:val="00C25F6F"/>
    <w:rsid w:val="00C34755"/>
    <w:rsid w:val="00C65D94"/>
    <w:rsid w:val="00C71C80"/>
    <w:rsid w:val="00CB0655"/>
    <w:rsid w:val="00CC74AB"/>
    <w:rsid w:val="00D2199C"/>
    <w:rsid w:val="00D27B0D"/>
    <w:rsid w:val="00D37A08"/>
    <w:rsid w:val="00D46363"/>
    <w:rsid w:val="00D6605C"/>
    <w:rsid w:val="00DA44F4"/>
    <w:rsid w:val="00DA552B"/>
    <w:rsid w:val="00DA765E"/>
    <w:rsid w:val="00DC1967"/>
    <w:rsid w:val="00DC497E"/>
    <w:rsid w:val="00DF634F"/>
    <w:rsid w:val="00E24E58"/>
    <w:rsid w:val="00E30505"/>
    <w:rsid w:val="00E57EDB"/>
    <w:rsid w:val="00E7618D"/>
    <w:rsid w:val="00EA2937"/>
    <w:rsid w:val="00EE6680"/>
    <w:rsid w:val="00EF4485"/>
    <w:rsid w:val="00F25FD5"/>
    <w:rsid w:val="00F40AFC"/>
    <w:rsid w:val="00F50B3B"/>
    <w:rsid w:val="00F56DEF"/>
    <w:rsid w:val="00F574EC"/>
    <w:rsid w:val="00FA1931"/>
    <w:rsid w:val="00FA1DEF"/>
    <w:rsid w:val="00FC2A42"/>
    <w:rsid w:val="00FD01BA"/>
    <w:rsid w:val="00FD7350"/>
    <w:rsid w:val="00FF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3" type="connector" idref="#_x0000_s1035"/>
        <o:r id="V:Rule4" type="connector" idref="#_x0000_s103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4BF"/>
  </w:style>
  <w:style w:type="paragraph" w:styleId="Heading1">
    <w:name w:val="heading 1"/>
    <w:basedOn w:val="Normal"/>
    <w:next w:val="Normal"/>
    <w:link w:val="Heading1Char"/>
    <w:uiPriority w:val="9"/>
    <w:qFormat/>
    <w:rsid w:val="004773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3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1540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39A5"/>
    <w:rPr>
      <w:color w:val="0000FF"/>
      <w:u w:val="single"/>
    </w:rPr>
  </w:style>
  <w:style w:type="table" w:styleId="TableGrid">
    <w:name w:val="Table Grid"/>
    <w:basedOn w:val="TableNormal"/>
    <w:uiPriority w:val="59"/>
    <w:rsid w:val="00AA3D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1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BF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5402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5402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38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773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3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ost-byline">
    <w:name w:val="post-byline"/>
    <w:basedOn w:val="Normal"/>
    <w:rsid w:val="00477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card">
    <w:name w:val="vcard"/>
    <w:basedOn w:val="DefaultParagraphFont"/>
    <w:rsid w:val="0047738C"/>
  </w:style>
  <w:style w:type="character" w:customStyle="1" w:styleId="fn">
    <w:name w:val="fn"/>
    <w:basedOn w:val="DefaultParagraphFont"/>
    <w:rsid w:val="0047738C"/>
  </w:style>
  <w:style w:type="paragraph" w:styleId="NormalWeb">
    <w:name w:val="Normal (Web)"/>
    <w:basedOn w:val="Normal"/>
    <w:uiPriority w:val="99"/>
    <w:semiHidden/>
    <w:unhideWhenUsed/>
    <w:rsid w:val="00477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71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1E16"/>
  </w:style>
  <w:style w:type="paragraph" w:styleId="Footer">
    <w:name w:val="footer"/>
    <w:basedOn w:val="Normal"/>
    <w:link w:val="FooterChar"/>
    <w:uiPriority w:val="99"/>
    <w:semiHidden/>
    <w:unhideWhenUsed/>
    <w:rsid w:val="00471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1E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828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9425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46092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395268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9605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242087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34397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134555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6825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011864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30647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08027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05199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266266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0707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50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1661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3658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186843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89181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084272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20956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730269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30496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558984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038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567694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84643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214874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80539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8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263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6022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31649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329808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7887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572124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9908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2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250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5851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7565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336868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28936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734545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312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35545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64836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904256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41243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613281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6017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712058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65251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5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834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9083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54582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03114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7748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102599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59513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763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2075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68598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794839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461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438444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6392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909356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94800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772673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206945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090692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94936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794248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61651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ec2/spot/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s://www.linuxtechi.com/wp-content/uploads/2017/09/kubeadm-node1.jpg" TargetMode="External"/><Relationship Id="rId26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hyperlink" Target="https://www.linuxtechi.com/wp-content/uploads/2017/09/Kubernetes-settup-Diagram.jpg" TargetMode="External"/><Relationship Id="rId17" Type="http://schemas.openxmlformats.org/officeDocument/2006/relationships/image" Target="media/image3.jpe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www.linuxtechi.com/wp-content/uploads/2017/09/kubectl-get-nodes.jpg" TargetMode="External"/><Relationship Id="rId20" Type="http://schemas.openxmlformats.org/officeDocument/2006/relationships/hyperlink" Target="https://www.linuxtechi.com/wp-content/uploads/2017/09/kubeadm-join-node2.jp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aws.amazon.com/ec2/purchasing-options/dedicated-instances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aws.amazon.com/ec2/dedicated-hosts/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aws.amazon.com/ec2/pricing/reserved-instances/" TargetMode="External"/><Relationship Id="rId14" Type="http://schemas.openxmlformats.org/officeDocument/2006/relationships/hyperlink" Target="https://www.linuxtechi.com/wp-content/uploads/2017/09/kubeadm-init-output.jpg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23</Pages>
  <Words>3474</Words>
  <Characters>19807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sanjaykumarreddy</dc:creator>
  <cp:keywords/>
  <dc:description/>
  <cp:lastModifiedBy>sanjay</cp:lastModifiedBy>
  <cp:revision>309</cp:revision>
  <dcterms:created xsi:type="dcterms:W3CDTF">2019-07-24T06:05:00Z</dcterms:created>
  <dcterms:modified xsi:type="dcterms:W3CDTF">2019-08-22T13:07:00Z</dcterms:modified>
</cp:coreProperties>
</file>